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B932C" w14:textId="45F56C9F" w:rsidR="00701201" w:rsidRDefault="00701201" w:rsidP="00701201">
      <w:pPr>
        <w:pStyle w:val="Heading1"/>
        <w:pBdr>
          <w:bottom w:val="single" w:sz="6" w:space="9" w:color="DADADA"/>
        </w:pBdr>
        <w:shd w:val="clear" w:color="auto" w:fill="FFFFFF"/>
        <w:spacing w:before="450"/>
        <w:rPr>
          <w:rFonts w:ascii="Source Sans Pro" w:hAnsi="Source Sans Pro"/>
          <w:color w:val="000000"/>
          <w:sz w:val="27"/>
          <w:szCs w:val="27"/>
        </w:rPr>
      </w:pPr>
      <w:r>
        <w:rPr>
          <w:rFonts w:ascii="Source Sans Pro" w:hAnsi="Source Sans Pro"/>
          <w:color w:val="000000"/>
          <w:sz w:val="27"/>
          <w:szCs w:val="27"/>
        </w:rPr>
        <w:t xml:space="preserve">Randomized 1-month study to compare the efficacy of meditating with EEG-neurofeedback tool and meditation app on mental and physical health and health behaviors in university students </w:t>
      </w:r>
    </w:p>
    <w:p w14:paraId="5117E633" w14:textId="77777777" w:rsidR="00701201" w:rsidRDefault="00701201">
      <w:pPr>
        <w:jc w:val="center"/>
        <w:rPr>
          <w:rFonts w:ascii="Times New Roman" w:eastAsia="Times New Roman" w:hAnsi="Times New Roman" w:cs="Times New Roman"/>
          <w:b/>
          <w:sz w:val="24"/>
          <w:szCs w:val="24"/>
        </w:rPr>
      </w:pPr>
    </w:p>
    <w:p w14:paraId="5E080F04" w14:textId="77777777" w:rsidR="00C508D1" w:rsidRDefault="00C508D1" w:rsidP="00C508D1">
      <w:pPr>
        <w:pStyle w:val="Heading2"/>
        <w:pBdr>
          <w:bottom w:val="single" w:sz="12" w:space="6" w:color="D5D5D5"/>
        </w:pBdr>
        <w:shd w:val="clear" w:color="auto" w:fill="FFFFFF"/>
        <w:spacing w:before="0"/>
        <w:rPr>
          <w:rFonts w:ascii="Trebuchet MS" w:hAnsi="Trebuchet MS"/>
          <w:color w:val="1B3051"/>
        </w:rPr>
      </w:pPr>
      <w:r>
        <w:rPr>
          <w:rFonts w:ascii="Trebuchet MS" w:hAnsi="Trebuchet MS"/>
          <w:color w:val="1B3051"/>
        </w:rPr>
        <w:t>Abstract</w:t>
      </w:r>
    </w:p>
    <w:p w14:paraId="7635059C" w14:textId="77777777" w:rsidR="00C508D1" w:rsidRDefault="00C508D1" w:rsidP="00C508D1">
      <w:pPr>
        <w:pStyle w:val="Heading3"/>
        <w:shd w:val="clear" w:color="auto" w:fill="FFFFFF"/>
        <w:spacing w:before="0" w:after="120"/>
        <w:rPr>
          <w:rFonts w:ascii="Trebuchet MS" w:hAnsi="Trebuchet MS"/>
          <w:color w:val="1B3051"/>
        </w:rPr>
      </w:pPr>
      <w:r>
        <w:rPr>
          <w:rFonts w:ascii="Trebuchet MS" w:hAnsi="Trebuchet MS"/>
          <w:b/>
          <w:bCs/>
          <w:color w:val="1B3051"/>
        </w:rPr>
        <w:t>Background</w:t>
      </w:r>
    </w:p>
    <w:p w14:paraId="6F1840F7" w14:textId="69783FCB" w:rsidR="00C508D1" w:rsidRDefault="00C508D1" w:rsidP="00C508D1">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Young adults in college experience high levels of stress, anxiety, and depression</w:t>
      </w:r>
      <w:r w:rsidR="005F0B51">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highlight w:val="white"/>
        </w:rPr>
        <w:t>can lead to maladaptive behaviors and chronic health issues including inflammation and HPA-axis dysregulation</w:t>
      </w:r>
      <w:r>
        <w:rPr>
          <w:rFonts w:ascii="Times New Roman" w:eastAsia="Times New Roman" w:hAnsi="Times New Roman" w:cs="Times New Roman"/>
          <w:sz w:val="24"/>
          <w:szCs w:val="24"/>
        </w:rPr>
        <w:t xml:space="preserve">. University mental health centers </w:t>
      </w:r>
      <w:r w:rsidR="00CF57C9">
        <w:rPr>
          <w:rFonts w:ascii="Times New Roman" w:eastAsia="Times New Roman" w:hAnsi="Times New Roman" w:cs="Times New Roman"/>
          <w:sz w:val="24"/>
          <w:szCs w:val="24"/>
        </w:rPr>
        <w:t>seek</w:t>
      </w:r>
      <w:r>
        <w:rPr>
          <w:rFonts w:ascii="Times New Roman" w:eastAsia="Times New Roman" w:hAnsi="Times New Roman" w:cs="Times New Roman"/>
          <w:sz w:val="24"/>
          <w:szCs w:val="24"/>
        </w:rPr>
        <w:t xml:space="preserve"> effective programs that teach coping skills to self-manage stress, with low stigma, </w:t>
      </w:r>
      <w:r w:rsidR="005F0B51">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are easy to implement</w:t>
      </w:r>
      <w:r w:rsidR="005F0B51">
        <w:rPr>
          <w:rFonts w:ascii="Times New Roman" w:eastAsia="Times New Roman" w:hAnsi="Times New Roman" w:cs="Times New Roman"/>
          <w:sz w:val="24"/>
          <w:szCs w:val="24"/>
        </w:rPr>
        <w:t xml:space="preserve"> in large scale</w:t>
      </w:r>
      <w:r>
        <w:rPr>
          <w:rFonts w:ascii="Times New Roman" w:eastAsia="Times New Roman" w:hAnsi="Times New Roman" w:cs="Times New Roman"/>
          <w:sz w:val="24"/>
          <w:szCs w:val="24"/>
        </w:rPr>
        <w:t xml:space="preserve">. The aim of this protocol is to describe the design of a study aiming to evaluate the effectiveness of a one-month self-guided meditation program </w:t>
      </w:r>
      <w:r w:rsidR="00AB6C57">
        <w:rPr>
          <w:rFonts w:ascii="Times New Roman" w:eastAsia="Times New Roman" w:hAnsi="Times New Roman" w:cs="Times New Roman"/>
          <w:sz w:val="24"/>
          <w:szCs w:val="24"/>
        </w:rPr>
        <w:t xml:space="preserve">for university students </w:t>
      </w:r>
      <w:r>
        <w:rPr>
          <w:rFonts w:ascii="Times New Roman" w:eastAsia="Times New Roman" w:hAnsi="Times New Roman" w:cs="Times New Roman"/>
          <w:sz w:val="24"/>
          <w:szCs w:val="24"/>
        </w:rPr>
        <w:t>comparing various tools to improve mental</w:t>
      </w:r>
      <w:r w:rsidR="00AB6C57">
        <w:rPr>
          <w:rFonts w:ascii="Times New Roman" w:eastAsia="Times New Roman" w:hAnsi="Times New Roman" w:cs="Times New Roman"/>
          <w:sz w:val="24"/>
          <w:szCs w:val="24"/>
        </w:rPr>
        <w:t xml:space="preserve"> health, </w:t>
      </w:r>
      <w:r>
        <w:rPr>
          <w:rFonts w:ascii="Times New Roman" w:eastAsia="Times New Roman" w:hAnsi="Times New Roman" w:cs="Times New Roman"/>
          <w:sz w:val="24"/>
          <w:szCs w:val="24"/>
        </w:rPr>
        <w:t>physical health</w:t>
      </w:r>
      <w:r w:rsidR="00AB6C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health behaviors, </w:t>
      </w:r>
      <w:r w:rsidR="00AB6C57">
        <w:rPr>
          <w:rFonts w:ascii="Times New Roman" w:eastAsia="Times New Roman" w:hAnsi="Times New Roman" w:cs="Times New Roman"/>
          <w:sz w:val="24"/>
          <w:szCs w:val="24"/>
        </w:rPr>
        <w:t xml:space="preserve">and </w:t>
      </w:r>
      <w:r w:rsidR="00CF57C9">
        <w:rPr>
          <w:rFonts w:ascii="Times New Roman" w:eastAsia="Times New Roman" w:hAnsi="Times New Roman" w:cs="Times New Roman"/>
          <w:sz w:val="24"/>
          <w:szCs w:val="24"/>
        </w:rPr>
        <w:t xml:space="preserve">to </w:t>
      </w:r>
      <w:r w:rsidR="00AB6C57">
        <w:rPr>
          <w:rFonts w:ascii="Times New Roman" w:eastAsia="Times New Roman" w:hAnsi="Times New Roman" w:cs="Times New Roman"/>
          <w:sz w:val="24"/>
          <w:szCs w:val="24"/>
        </w:rPr>
        <w:t>explore moderators</w:t>
      </w:r>
      <w:r w:rsidR="00CF57C9">
        <w:rPr>
          <w:rFonts w:ascii="Times New Roman" w:eastAsia="Times New Roman" w:hAnsi="Times New Roman" w:cs="Times New Roman"/>
          <w:sz w:val="24"/>
          <w:szCs w:val="24"/>
        </w:rPr>
        <w:t xml:space="preserve"> of intervention experience</w:t>
      </w:r>
      <w:r w:rsidR="00AB6C57">
        <w:rPr>
          <w:rFonts w:ascii="Times New Roman" w:eastAsia="Times New Roman" w:hAnsi="Times New Roman" w:cs="Times New Roman"/>
          <w:sz w:val="24"/>
          <w:szCs w:val="24"/>
        </w:rPr>
        <w:t>. Secondary aims include reaching a diverse audience and documenting adverse experiences</w:t>
      </w:r>
      <w:r>
        <w:rPr>
          <w:rFonts w:ascii="Times New Roman" w:eastAsia="Times New Roman" w:hAnsi="Times New Roman" w:cs="Times New Roman"/>
          <w:sz w:val="24"/>
          <w:szCs w:val="24"/>
        </w:rPr>
        <w:t xml:space="preserve">.   </w:t>
      </w:r>
    </w:p>
    <w:p w14:paraId="0B50A310" w14:textId="77777777" w:rsidR="00C508D1" w:rsidRDefault="00C508D1" w:rsidP="00C508D1">
      <w:pPr>
        <w:pStyle w:val="Heading3"/>
        <w:shd w:val="clear" w:color="auto" w:fill="FFFFFF"/>
        <w:spacing w:before="0" w:after="120"/>
        <w:rPr>
          <w:rFonts w:ascii="Trebuchet MS" w:hAnsi="Trebuchet MS"/>
          <w:color w:val="1B3051"/>
          <w:sz w:val="27"/>
          <w:szCs w:val="27"/>
        </w:rPr>
      </w:pPr>
      <w:r>
        <w:rPr>
          <w:rFonts w:ascii="Trebuchet MS" w:hAnsi="Trebuchet MS"/>
          <w:b/>
          <w:bCs/>
          <w:color w:val="1B3051"/>
        </w:rPr>
        <w:t>Methods</w:t>
      </w:r>
    </w:p>
    <w:p w14:paraId="3536F8CB" w14:textId="602421E7" w:rsidR="002A49A5" w:rsidRPr="009508CC" w:rsidRDefault="00C508D1" w:rsidP="00C508D1">
      <w:pPr>
        <w:pStyle w:val="NormalWeb"/>
        <w:shd w:val="clear" w:color="auto" w:fill="FFFFFF"/>
        <w:spacing w:before="0" w:beforeAutospacing="0" w:after="360" w:afterAutospacing="0"/>
        <w:rPr>
          <w:lang w:val="en"/>
        </w:rPr>
      </w:pPr>
      <w:r w:rsidRPr="009508CC">
        <w:rPr>
          <w:lang w:val="en"/>
        </w:rPr>
        <w:t xml:space="preserve">A Randomized Controlled Trial will be conducted to examine the effectiveness of </w:t>
      </w:r>
      <w:r w:rsidR="002A49A5" w:rsidRPr="009508CC">
        <w:rPr>
          <w:lang w:val="en"/>
        </w:rPr>
        <w:t>a self-guided meditation</w:t>
      </w:r>
      <w:r w:rsidRPr="009508CC">
        <w:rPr>
          <w:lang w:val="en"/>
        </w:rPr>
        <w:t xml:space="preserve"> program aiming to promote mental health</w:t>
      </w:r>
      <w:r w:rsidR="002A49A5" w:rsidRPr="009508CC">
        <w:rPr>
          <w:lang w:val="en"/>
        </w:rPr>
        <w:t>, physical health and health behavior</w:t>
      </w:r>
      <w:r w:rsidRPr="009508CC">
        <w:rPr>
          <w:lang w:val="en"/>
        </w:rPr>
        <w:t xml:space="preserve"> </w:t>
      </w:r>
      <w:r w:rsidR="002A49A5" w:rsidRPr="009508CC">
        <w:rPr>
          <w:lang w:val="en"/>
        </w:rPr>
        <w:t xml:space="preserve">using either 1) meditation app (“app group”),  or 2) meditation app, plus Muse neurofeedback device (“Muse group”). A multi-method approach (i.e., validated self-response measures, physiological measurements, frequent mini surveys) approach will be used to assess primary outcomes (stress, anxiety and depression), secondary outcomes (e.g., physiological outcomes, sleep, eating behavior), as well as specific moderators (e.g., demographics, adherence, motivation, self-esteem, baseline mental health severity). </w:t>
      </w:r>
    </w:p>
    <w:p w14:paraId="33AF070A" w14:textId="77777777" w:rsidR="00C508D1" w:rsidRDefault="00C508D1" w:rsidP="00C508D1">
      <w:pPr>
        <w:pStyle w:val="Heading3"/>
        <w:shd w:val="clear" w:color="auto" w:fill="FFFFFF"/>
        <w:spacing w:before="0" w:after="120"/>
        <w:rPr>
          <w:rFonts w:ascii="Trebuchet MS" w:hAnsi="Trebuchet MS"/>
          <w:color w:val="1B3051"/>
          <w:sz w:val="27"/>
          <w:szCs w:val="27"/>
        </w:rPr>
      </w:pPr>
      <w:r>
        <w:rPr>
          <w:rFonts w:ascii="Trebuchet MS" w:hAnsi="Trebuchet MS"/>
          <w:b/>
          <w:bCs/>
          <w:color w:val="1B3051"/>
        </w:rPr>
        <w:t>Discussion</w:t>
      </w:r>
    </w:p>
    <w:p w14:paraId="5CADE538" w14:textId="4EF8CFA4" w:rsidR="00C508D1" w:rsidRPr="009508CC" w:rsidRDefault="00C508D1" w:rsidP="00C508D1">
      <w:pPr>
        <w:pStyle w:val="NormalWeb"/>
        <w:shd w:val="clear" w:color="auto" w:fill="FFFFFF"/>
        <w:spacing w:before="0" w:beforeAutospacing="0" w:after="360" w:afterAutospacing="0"/>
        <w:rPr>
          <w:lang w:val="en"/>
        </w:rPr>
      </w:pPr>
      <w:r w:rsidRPr="009508CC">
        <w:rPr>
          <w:lang w:val="en"/>
        </w:rPr>
        <w:t xml:space="preserve">The current study will provide information on the </w:t>
      </w:r>
      <w:r w:rsidR="002A49A5" w:rsidRPr="009508CC">
        <w:rPr>
          <w:lang w:val="en"/>
        </w:rPr>
        <w:t xml:space="preserve">comparative </w:t>
      </w:r>
      <w:r w:rsidRPr="009508CC">
        <w:rPr>
          <w:lang w:val="en"/>
        </w:rPr>
        <w:t xml:space="preserve">effectiveness of </w:t>
      </w:r>
      <w:r w:rsidR="002A49A5" w:rsidRPr="009508CC">
        <w:rPr>
          <w:lang w:val="en"/>
        </w:rPr>
        <w:t>a self-guided meditation program for university students</w:t>
      </w:r>
      <w:r w:rsidR="009508CC" w:rsidRPr="009508CC">
        <w:rPr>
          <w:lang w:val="en"/>
        </w:rPr>
        <w:t xml:space="preserve"> using a meditation app, with and without access to an additional tool for meditating with neurofeedback. </w:t>
      </w:r>
      <w:r w:rsidRPr="009508CC">
        <w:rPr>
          <w:lang w:val="en"/>
        </w:rPr>
        <w:t xml:space="preserve">It is of crucial importance that </w:t>
      </w:r>
      <w:r w:rsidR="009508CC" w:rsidRPr="009508CC">
        <w:rPr>
          <w:lang w:val="en"/>
        </w:rPr>
        <w:t>university mental health centers</w:t>
      </w:r>
      <w:r w:rsidRPr="009508CC">
        <w:rPr>
          <w:lang w:val="en"/>
        </w:rPr>
        <w:t xml:space="preserve"> can provide students with effective, low-</w:t>
      </w:r>
      <w:r w:rsidR="009508CC" w:rsidRPr="009508CC">
        <w:rPr>
          <w:lang w:val="en"/>
        </w:rPr>
        <w:t xml:space="preserve">risk and low-cost </w:t>
      </w:r>
      <w:r w:rsidRPr="009508CC">
        <w:rPr>
          <w:lang w:val="en"/>
        </w:rPr>
        <w:t xml:space="preserve">intervention programs to promote </w:t>
      </w:r>
      <w:r w:rsidR="009508CC" w:rsidRPr="009508CC">
        <w:rPr>
          <w:lang w:val="en"/>
        </w:rPr>
        <w:t>student mental wellbeing, and to determine if such programs also have immediate effects on physical health and health behaviors</w:t>
      </w:r>
      <w:r w:rsidRPr="009508CC">
        <w:rPr>
          <w:lang w:val="en"/>
        </w:rPr>
        <w:t>.</w:t>
      </w:r>
    </w:p>
    <w:p w14:paraId="163F8657" w14:textId="77777777" w:rsidR="00C508D1" w:rsidRDefault="00C508D1" w:rsidP="00C508D1">
      <w:pPr>
        <w:pStyle w:val="Heading3"/>
        <w:shd w:val="clear" w:color="auto" w:fill="FFFFFF"/>
        <w:spacing w:before="0" w:after="120"/>
        <w:rPr>
          <w:rFonts w:ascii="Trebuchet MS" w:hAnsi="Trebuchet MS"/>
          <w:color w:val="1B3051"/>
          <w:sz w:val="27"/>
          <w:szCs w:val="27"/>
        </w:rPr>
      </w:pPr>
      <w:r>
        <w:rPr>
          <w:rFonts w:ascii="Trebuchet MS" w:hAnsi="Trebuchet MS"/>
          <w:b/>
          <w:bCs/>
          <w:color w:val="1B3051"/>
        </w:rPr>
        <w:t>Trial registration</w:t>
      </w:r>
    </w:p>
    <w:p w14:paraId="1E1167C9" w14:textId="13DF4B5A" w:rsidR="00C508D1" w:rsidRPr="009508CC" w:rsidRDefault="009508CC" w:rsidP="00C508D1">
      <w:pPr>
        <w:pStyle w:val="NormalWeb"/>
        <w:shd w:val="clear" w:color="auto" w:fill="FFFFFF"/>
        <w:spacing w:before="0" w:beforeAutospacing="0" w:after="360" w:afterAutospacing="0"/>
        <w:rPr>
          <w:lang w:val="en"/>
        </w:rPr>
      </w:pPr>
      <w:r w:rsidRPr="009508CC">
        <w:rPr>
          <w:lang w:val="en"/>
        </w:rPr>
        <w:t>Clinical</w:t>
      </w:r>
      <w:r w:rsidR="00C508D1" w:rsidRPr="009508CC">
        <w:rPr>
          <w:lang w:val="en"/>
        </w:rPr>
        <w:t xml:space="preserve"> Trial Register number </w:t>
      </w:r>
      <w:r w:rsidRPr="009508CC">
        <w:rPr>
          <w:lang w:val="en"/>
        </w:rPr>
        <w:t>NCT03402009</w:t>
      </w:r>
      <w:r w:rsidR="00C508D1" w:rsidRPr="009508CC">
        <w:rPr>
          <w:lang w:val="en"/>
        </w:rPr>
        <w:t>. Registered 1</w:t>
      </w:r>
      <w:r w:rsidRPr="009508CC">
        <w:rPr>
          <w:lang w:val="en"/>
        </w:rPr>
        <w:t>7</w:t>
      </w:r>
      <w:r w:rsidR="00C508D1" w:rsidRPr="009508CC">
        <w:rPr>
          <w:lang w:val="en"/>
        </w:rPr>
        <w:t xml:space="preserve"> </w:t>
      </w:r>
      <w:r w:rsidRPr="009508CC">
        <w:rPr>
          <w:lang w:val="en"/>
        </w:rPr>
        <w:t>January</w:t>
      </w:r>
      <w:r w:rsidR="00C508D1" w:rsidRPr="009508CC">
        <w:rPr>
          <w:lang w:val="en"/>
        </w:rPr>
        <w:t xml:space="preserve"> 2018.</w:t>
      </w:r>
    </w:p>
    <w:p w14:paraId="0A8432CD" w14:textId="1D0DE29A" w:rsidR="00171FC2" w:rsidRDefault="00171FC2">
      <w:pPr>
        <w:rPr>
          <w:rFonts w:ascii="Times New Roman" w:eastAsia="Times New Roman" w:hAnsi="Times New Roman" w:cs="Times New Roman"/>
          <w:sz w:val="24"/>
          <w:szCs w:val="24"/>
        </w:rPr>
      </w:pPr>
    </w:p>
    <w:p w14:paraId="0CD3C3F9" w14:textId="00C4F717" w:rsidR="00171FC2" w:rsidRPr="005A52D3" w:rsidRDefault="00566D37">
      <w:pPr>
        <w:rPr>
          <w:rFonts w:ascii="Times New Roman" w:eastAsia="Times New Roman" w:hAnsi="Times New Roman" w:cs="Times New Roman"/>
          <w:b/>
          <w:sz w:val="32"/>
          <w:szCs w:val="32"/>
        </w:rPr>
      </w:pPr>
      <w:r w:rsidRPr="005A52D3">
        <w:rPr>
          <w:rFonts w:ascii="Times New Roman" w:eastAsia="Times New Roman" w:hAnsi="Times New Roman" w:cs="Times New Roman"/>
          <w:b/>
          <w:sz w:val="32"/>
          <w:szCs w:val="32"/>
        </w:rPr>
        <w:t xml:space="preserve">Introduction </w:t>
      </w:r>
    </w:p>
    <w:p w14:paraId="526FCD4F" w14:textId="0F7594CC" w:rsidR="00171FC2" w:rsidRDefault="00566D37">
      <w:pPr>
        <w:spacing w:after="12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Young adults in college experience high levels of stress, anxiety, and depression, which have been linked to behavioral, physical, and physiological consequences </w:t>
      </w:r>
      <w:r>
        <w:rPr>
          <w:rFonts w:ascii="Times New Roman" w:eastAsia="Times New Roman" w:hAnsi="Times New Roman" w:cs="Times New Roman"/>
          <w:color w:val="333333"/>
          <w:sz w:val="24"/>
          <w:szCs w:val="24"/>
          <w:highlight w:val="white"/>
        </w:rPr>
        <w:t xml:space="preserve">(American College Health Association, 2019; </w:t>
      </w:r>
      <w:proofErr w:type="spellStart"/>
      <w:r>
        <w:rPr>
          <w:rFonts w:ascii="Times New Roman" w:eastAsia="Times New Roman" w:hAnsi="Times New Roman" w:cs="Times New Roman"/>
          <w:sz w:val="24"/>
          <w:szCs w:val="24"/>
          <w:highlight w:val="white"/>
        </w:rPr>
        <w:t>Beiter</w:t>
      </w:r>
      <w:proofErr w:type="spellEnd"/>
      <w:r>
        <w:rPr>
          <w:rFonts w:ascii="Times New Roman" w:eastAsia="Times New Roman" w:hAnsi="Times New Roman" w:cs="Times New Roman"/>
          <w:sz w:val="24"/>
          <w:szCs w:val="24"/>
          <w:highlight w:val="white"/>
        </w:rPr>
        <w:t xml:space="preserve"> et al, 2015). Among college students in the United States, up to 60% of college students suffer from poor sleep quality (</w:t>
      </w:r>
      <w:proofErr w:type="spellStart"/>
      <w:r>
        <w:rPr>
          <w:rFonts w:ascii="Times New Roman" w:eastAsia="Times New Roman" w:hAnsi="Times New Roman" w:cs="Times New Roman"/>
          <w:sz w:val="24"/>
          <w:szCs w:val="24"/>
          <w:highlight w:val="white"/>
        </w:rPr>
        <w:t>Schlarb</w:t>
      </w:r>
      <w:proofErr w:type="spellEnd"/>
      <w:r>
        <w:rPr>
          <w:rFonts w:ascii="Times New Roman" w:eastAsia="Times New Roman" w:hAnsi="Times New Roman" w:cs="Times New Roman"/>
          <w:sz w:val="24"/>
          <w:szCs w:val="24"/>
          <w:highlight w:val="white"/>
        </w:rPr>
        <w:t xml:space="preserve"> et al., 2017)</w:t>
      </w:r>
      <w:r w:rsidR="008C461C">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highlight w:val="white"/>
        </w:rPr>
        <w:t xml:space="preserve">increases the risk of impaired mood and </w:t>
      </w:r>
      <w:r w:rsidR="008C461C">
        <w:rPr>
          <w:rFonts w:ascii="Times New Roman" w:eastAsia="Times New Roman" w:hAnsi="Times New Roman" w:cs="Times New Roman"/>
          <w:sz w:val="24"/>
          <w:szCs w:val="24"/>
          <w:highlight w:val="white"/>
        </w:rPr>
        <w:t>risk behaviors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Trockel</w:t>
      </w:r>
      <w:proofErr w:type="spellEnd"/>
      <w:r>
        <w:rPr>
          <w:rFonts w:ascii="Times New Roman" w:eastAsia="Times New Roman" w:hAnsi="Times New Roman" w:cs="Times New Roman"/>
          <w:sz w:val="24"/>
          <w:szCs w:val="24"/>
          <w:highlight w:val="white"/>
        </w:rPr>
        <w:t xml:space="preserve"> et al., 2000).</w:t>
      </w:r>
      <w:r w:rsidR="008C461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Furthermore, </w:t>
      </w:r>
      <w:r w:rsidR="008C461C">
        <w:rPr>
          <w:rFonts w:ascii="Times New Roman" w:eastAsia="Times New Roman" w:hAnsi="Times New Roman" w:cs="Times New Roman"/>
          <w:sz w:val="24"/>
          <w:szCs w:val="24"/>
          <w:highlight w:val="white"/>
        </w:rPr>
        <w:t>e</w:t>
      </w:r>
      <w:r>
        <w:rPr>
          <w:rFonts w:ascii="Times New Roman" w:eastAsia="Times New Roman" w:hAnsi="Times New Roman" w:cs="Times New Roman"/>
          <w:sz w:val="24"/>
          <w:szCs w:val="24"/>
          <w:highlight w:val="white"/>
        </w:rPr>
        <w:t>xtended periods of stress/anxiety can lead to inflammation and HPA-axis dysregulation (</w:t>
      </w:r>
      <w:proofErr w:type="spellStart"/>
      <w:r>
        <w:rPr>
          <w:rFonts w:ascii="Times New Roman" w:eastAsia="Times New Roman" w:hAnsi="Times New Roman" w:cs="Times New Roman"/>
          <w:sz w:val="24"/>
          <w:szCs w:val="24"/>
          <w:highlight w:val="white"/>
        </w:rPr>
        <w:t>Faravelli</w:t>
      </w:r>
      <w:proofErr w:type="spellEnd"/>
      <w:r>
        <w:rPr>
          <w:rFonts w:ascii="Times New Roman" w:eastAsia="Times New Roman" w:hAnsi="Times New Roman" w:cs="Times New Roman"/>
          <w:sz w:val="24"/>
          <w:szCs w:val="24"/>
          <w:highlight w:val="white"/>
        </w:rPr>
        <w:t xml:space="preserve">, 2012; Black &amp; </w:t>
      </w:r>
      <w:proofErr w:type="spellStart"/>
      <w:r>
        <w:rPr>
          <w:rFonts w:ascii="Times New Roman" w:eastAsia="Times New Roman" w:hAnsi="Times New Roman" w:cs="Times New Roman"/>
          <w:sz w:val="24"/>
          <w:szCs w:val="24"/>
          <w:highlight w:val="white"/>
        </w:rPr>
        <w:t>Slavich</w:t>
      </w:r>
      <w:proofErr w:type="spellEnd"/>
      <w:r>
        <w:rPr>
          <w:rFonts w:ascii="Times New Roman" w:eastAsia="Times New Roman" w:hAnsi="Times New Roman" w:cs="Times New Roman"/>
          <w:sz w:val="24"/>
          <w:szCs w:val="24"/>
          <w:highlight w:val="white"/>
        </w:rPr>
        <w:t>, 2016)</w:t>
      </w:r>
      <w:r w:rsidR="008C461C">
        <w:rPr>
          <w:rFonts w:ascii="Times New Roman" w:eastAsia="Times New Roman" w:hAnsi="Times New Roman" w:cs="Times New Roman"/>
          <w:sz w:val="24"/>
          <w:szCs w:val="24"/>
          <w:highlight w:val="white"/>
        </w:rPr>
        <w:t>, which are associated with chronic health issues and may even increase the risk of severe symptoms of COVID-19 (</w:t>
      </w:r>
      <w:r w:rsidR="00672699" w:rsidRPr="00672699">
        <w:rPr>
          <w:rFonts w:ascii="Times New Roman" w:eastAsia="Times New Roman" w:hAnsi="Times New Roman" w:cs="Times New Roman"/>
          <w:sz w:val="24"/>
          <w:szCs w:val="24"/>
          <w:highlight w:val="white"/>
        </w:rPr>
        <w:t>Chiappetta et al, 2020).</w:t>
      </w:r>
      <w:r w:rsidR="008C461C">
        <w:rPr>
          <w:rFonts w:ascii="Times New Roman" w:eastAsia="Times New Roman" w:hAnsi="Times New Roman" w:cs="Times New Roman"/>
          <w:sz w:val="24"/>
          <w:szCs w:val="24"/>
          <w:highlight w:val="white"/>
        </w:rPr>
        <w:t xml:space="preserve">  </w:t>
      </w:r>
    </w:p>
    <w:p w14:paraId="26243A66" w14:textId="201423EA" w:rsidR="00171FC2" w:rsidRDefault="00566D37">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Mental health issues can be exacerbated by maladaptive coping</w:t>
      </w:r>
      <w:r>
        <w:rPr>
          <w:rFonts w:ascii="Times New Roman" w:eastAsia="Times New Roman" w:hAnsi="Times New Roman" w:cs="Times New Roman"/>
          <w:sz w:val="24"/>
          <w:szCs w:val="24"/>
          <w:highlight w:val="white"/>
        </w:rPr>
        <w:t xml:space="preserve"> (Mahmoud et al., 201</w:t>
      </w:r>
      <w:r>
        <w:rPr>
          <w:rFonts w:ascii="Times New Roman" w:eastAsia="Times New Roman" w:hAnsi="Times New Roman" w:cs="Times New Roman"/>
          <w:sz w:val="24"/>
          <w:szCs w:val="24"/>
        </w:rPr>
        <w:t>2) and can contribute to a variety of detrimental consequences that can impair long-term health (</w:t>
      </w:r>
      <w:proofErr w:type="spellStart"/>
      <w:r>
        <w:rPr>
          <w:rFonts w:ascii="Times New Roman" w:eastAsia="Times New Roman" w:hAnsi="Times New Roman" w:cs="Times New Roman"/>
          <w:sz w:val="24"/>
          <w:szCs w:val="24"/>
        </w:rPr>
        <w:t>Epel</w:t>
      </w:r>
      <w:proofErr w:type="spellEnd"/>
      <w:r>
        <w:rPr>
          <w:rFonts w:ascii="Times New Roman" w:eastAsia="Times New Roman" w:hAnsi="Times New Roman" w:cs="Times New Roman"/>
          <w:sz w:val="24"/>
          <w:szCs w:val="24"/>
        </w:rPr>
        <w:t xml:space="preserve"> et al., 2004; </w:t>
      </w:r>
      <w:proofErr w:type="spellStart"/>
      <w:r>
        <w:rPr>
          <w:rFonts w:ascii="Times New Roman" w:eastAsia="Times New Roman" w:hAnsi="Times New Roman" w:cs="Times New Roman"/>
          <w:sz w:val="24"/>
          <w:szCs w:val="24"/>
        </w:rPr>
        <w:t>Lupien</w:t>
      </w:r>
      <w:proofErr w:type="spellEnd"/>
      <w:r>
        <w:rPr>
          <w:rFonts w:ascii="Times New Roman" w:eastAsia="Times New Roman" w:hAnsi="Times New Roman" w:cs="Times New Roman"/>
          <w:sz w:val="24"/>
          <w:szCs w:val="24"/>
        </w:rPr>
        <w:t xml:space="preserve"> et al., 2007, 2009, and many others). Tools that improve coping</w:t>
      </w:r>
      <w:r w:rsidR="00426AB6">
        <w:rPr>
          <w:rFonts w:ascii="Times New Roman" w:eastAsia="Times New Roman" w:hAnsi="Times New Roman" w:cs="Times New Roman"/>
          <w:sz w:val="24"/>
          <w:szCs w:val="24"/>
        </w:rPr>
        <w:t xml:space="preserve"> and help to </w:t>
      </w:r>
      <w:r>
        <w:rPr>
          <w:rFonts w:ascii="Times New Roman" w:eastAsia="Times New Roman" w:hAnsi="Times New Roman" w:cs="Times New Roman"/>
          <w:sz w:val="24"/>
          <w:szCs w:val="24"/>
        </w:rPr>
        <w:t xml:space="preserve">build resilience may help </w:t>
      </w:r>
      <w:r w:rsidR="00672699">
        <w:rPr>
          <w:rFonts w:ascii="Times New Roman" w:eastAsia="Times New Roman" w:hAnsi="Times New Roman" w:cs="Times New Roman"/>
          <w:sz w:val="24"/>
          <w:szCs w:val="24"/>
        </w:rPr>
        <w:t xml:space="preserve">students </w:t>
      </w:r>
      <w:r>
        <w:rPr>
          <w:rFonts w:ascii="Times New Roman" w:eastAsia="Times New Roman" w:hAnsi="Times New Roman" w:cs="Times New Roman"/>
          <w:sz w:val="24"/>
          <w:szCs w:val="24"/>
        </w:rPr>
        <w:t>deal with stress</w:t>
      </w:r>
      <w:r w:rsidR="00426AB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anxiety, which should also improve downstream behavioral, physical and physiological consequences.</w:t>
      </w:r>
    </w:p>
    <w:p w14:paraId="7D62255F" w14:textId="77777777" w:rsidR="008C461C" w:rsidRDefault="00566D37">
      <w:pPr>
        <w:spacing w:after="12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potential supplement to improve coping strategies can be found within the practice of mindfulness meditation. Mindfulness meditation focuses on training the mind to pay attention in a particular way: to become aware of present moment experience with an attitude of curiosity and acceptance (Bishop et at., 2004). </w:t>
      </w:r>
      <w:r w:rsidR="008C461C">
        <w:rPr>
          <w:rFonts w:ascii="Times New Roman" w:eastAsia="Times New Roman" w:hAnsi="Times New Roman" w:cs="Times New Roman"/>
          <w:sz w:val="24"/>
          <w:szCs w:val="24"/>
        </w:rPr>
        <w:t xml:space="preserve">Mindfulness meditation </w:t>
      </w:r>
      <w:r>
        <w:rPr>
          <w:rFonts w:ascii="Times New Roman" w:eastAsia="Times New Roman" w:hAnsi="Times New Roman" w:cs="Times New Roman"/>
          <w:sz w:val="24"/>
          <w:szCs w:val="24"/>
        </w:rPr>
        <w:t xml:space="preserve">shows promise in both healthy and clinical populations to improve a variety of markers for health, aging, and well-being, including mood-related (e.g. stress, anxiety, and depression) (Burns, Lee, &amp; Brown, 2011; Hofmann, Sawyer, Witt, &amp; Oh, 2010; Hoge et al., 2014; Kang, Choi, and Ryu, 2009; Miller, Fletcher, &amp; Kabat-Zinn, 1995; </w:t>
      </w:r>
      <w:proofErr w:type="spellStart"/>
      <w:r>
        <w:rPr>
          <w:rFonts w:ascii="Times New Roman" w:eastAsia="Times New Roman" w:hAnsi="Times New Roman" w:cs="Times New Roman"/>
          <w:sz w:val="24"/>
          <w:szCs w:val="24"/>
        </w:rPr>
        <w:t>Shreiner</w:t>
      </w:r>
      <w:proofErr w:type="spellEnd"/>
      <w:r>
        <w:rPr>
          <w:rFonts w:ascii="Times New Roman" w:eastAsia="Times New Roman" w:hAnsi="Times New Roman" w:cs="Times New Roman"/>
          <w:sz w:val="24"/>
          <w:szCs w:val="24"/>
        </w:rPr>
        <w:t xml:space="preserve"> &amp; Malcolm, 2008), cognitive (e.g. attention, focus) (</w:t>
      </w:r>
      <w:proofErr w:type="spellStart"/>
      <w:r>
        <w:rPr>
          <w:rFonts w:ascii="Times New Roman" w:eastAsia="Times New Roman" w:hAnsi="Times New Roman" w:cs="Times New Roman"/>
          <w:sz w:val="24"/>
          <w:szCs w:val="24"/>
        </w:rPr>
        <w:t>Bhayee</w:t>
      </w:r>
      <w:proofErr w:type="spellEnd"/>
      <w:r>
        <w:rPr>
          <w:rFonts w:ascii="Times New Roman" w:eastAsia="Times New Roman" w:hAnsi="Times New Roman" w:cs="Times New Roman"/>
          <w:sz w:val="24"/>
          <w:szCs w:val="24"/>
        </w:rPr>
        <w:t xml:space="preserve"> et al., 2016; Bueno et al., 1985), and physical (e.g. pain, fatigue, inflammation) (Kabat-Zinn, </w:t>
      </w:r>
      <w:proofErr w:type="spellStart"/>
      <w:r>
        <w:rPr>
          <w:rFonts w:ascii="Times New Roman" w:eastAsia="Times New Roman" w:hAnsi="Times New Roman" w:cs="Times New Roman"/>
          <w:sz w:val="24"/>
          <w:szCs w:val="24"/>
        </w:rPr>
        <w:t>Lipworth</w:t>
      </w:r>
      <w:proofErr w:type="spellEnd"/>
      <w:r>
        <w:rPr>
          <w:rFonts w:ascii="Times New Roman" w:eastAsia="Times New Roman" w:hAnsi="Times New Roman" w:cs="Times New Roman"/>
          <w:sz w:val="24"/>
          <w:szCs w:val="24"/>
        </w:rPr>
        <w:t xml:space="preserve">, &amp; Burney, 1985; Monroe, Greco, &amp; Weiner, 2008; Rosenzweig et al., 2010) symptoms. </w:t>
      </w:r>
    </w:p>
    <w:p w14:paraId="16BD1DA1" w14:textId="3FB27AA9" w:rsidR="00171FC2" w:rsidRDefault="00566D37">
      <w:pPr>
        <w:spacing w:after="12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Applications and online platforms are increasing in popularity </w:t>
      </w:r>
      <w:r w:rsidR="00315E85">
        <w:rPr>
          <w:rFonts w:ascii="Times New Roman" w:eastAsia="Times New Roman" w:hAnsi="Times New Roman" w:cs="Times New Roman"/>
          <w:sz w:val="24"/>
          <w:szCs w:val="24"/>
        </w:rPr>
        <w:t xml:space="preserve">and demand </w:t>
      </w:r>
      <w:r>
        <w:rPr>
          <w:rFonts w:ascii="Times New Roman" w:eastAsia="Times New Roman" w:hAnsi="Times New Roman" w:cs="Times New Roman"/>
          <w:sz w:val="24"/>
          <w:szCs w:val="24"/>
        </w:rPr>
        <w:t xml:space="preserve">as teaching and learning tools. Education online has been rapidly growing for over a decade; 35.3% of college and university students participated in online education in 2018, while 21% of public schools and 13% of private schools offered at least one fully online course (U.S. Department of Education, 2019). </w:t>
      </w:r>
      <w:r>
        <w:rPr>
          <w:rFonts w:ascii="Times New Roman" w:eastAsia="Times New Roman" w:hAnsi="Times New Roman" w:cs="Times New Roman"/>
          <w:sz w:val="24"/>
          <w:szCs w:val="24"/>
          <w:highlight w:val="white"/>
        </w:rPr>
        <w:t xml:space="preserve">The COVID-19 public health crisis has further accelerated the growth of online learning both inside and outside of the academic sphere, making it paramount that remote education efforts are refined and relevant in the long-term. </w:t>
      </w:r>
      <w:r>
        <w:rPr>
          <w:rFonts w:ascii="Times New Roman" w:eastAsia="Times New Roman" w:hAnsi="Times New Roman" w:cs="Times New Roman"/>
          <w:sz w:val="24"/>
          <w:szCs w:val="24"/>
        </w:rPr>
        <w:t>As the modern learning environment moves into online space</w:t>
      </w:r>
      <w:r w:rsidR="00426AB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315E85">
        <w:rPr>
          <w:rFonts w:ascii="Times New Roman" w:eastAsia="Times New Roman" w:hAnsi="Times New Roman" w:cs="Times New Roman"/>
          <w:sz w:val="24"/>
          <w:szCs w:val="24"/>
        </w:rPr>
        <w:t xml:space="preserve">university mental health centers </w:t>
      </w:r>
      <w:r w:rsidR="00426AB6">
        <w:rPr>
          <w:rFonts w:ascii="Times New Roman" w:eastAsia="Times New Roman" w:hAnsi="Times New Roman" w:cs="Times New Roman"/>
          <w:sz w:val="24"/>
          <w:szCs w:val="24"/>
        </w:rPr>
        <w:t>seek</w:t>
      </w:r>
      <w:r w:rsidR="00315E85">
        <w:rPr>
          <w:rFonts w:ascii="Times New Roman" w:eastAsia="Times New Roman" w:hAnsi="Times New Roman" w:cs="Times New Roman"/>
          <w:sz w:val="24"/>
          <w:szCs w:val="24"/>
        </w:rPr>
        <w:t xml:space="preserve"> effective be</w:t>
      </w:r>
      <w:r>
        <w:rPr>
          <w:rFonts w:ascii="Times New Roman" w:eastAsia="Times New Roman" w:hAnsi="Times New Roman" w:cs="Times New Roman"/>
          <w:sz w:val="24"/>
          <w:szCs w:val="24"/>
        </w:rPr>
        <w:t xml:space="preserve">havior change tools that help </w:t>
      </w:r>
      <w:r w:rsidR="00315E85">
        <w:rPr>
          <w:rFonts w:ascii="Times New Roman" w:eastAsia="Times New Roman" w:hAnsi="Times New Roman" w:cs="Times New Roman"/>
          <w:sz w:val="24"/>
          <w:szCs w:val="24"/>
        </w:rPr>
        <w:t xml:space="preserve">students </w:t>
      </w:r>
      <w:r>
        <w:rPr>
          <w:rFonts w:ascii="Times New Roman" w:eastAsia="Times New Roman" w:hAnsi="Times New Roman" w:cs="Times New Roman"/>
          <w:sz w:val="24"/>
          <w:szCs w:val="24"/>
        </w:rPr>
        <w:t>with coping and mental health.</w:t>
      </w:r>
    </w:p>
    <w:p w14:paraId="6BEA3C74" w14:textId="7058BC9F" w:rsidR="00315E85" w:rsidRDefault="00315E85">
      <w:pPr>
        <w:spacing w:after="12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the most simple form, offering students a meditation app may promote mental health and well-being. However, </w:t>
      </w:r>
      <w:r w:rsidR="00672699">
        <w:rPr>
          <w:rFonts w:ascii="Times New Roman" w:eastAsia="Times New Roman" w:hAnsi="Times New Roman" w:cs="Times New Roman"/>
          <w:sz w:val="24"/>
          <w:szCs w:val="24"/>
        </w:rPr>
        <w:t>n</w:t>
      </w:r>
      <w:r w:rsidR="00566D37">
        <w:rPr>
          <w:rFonts w:ascii="Times New Roman" w:eastAsia="Times New Roman" w:hAnsi="Times New Roman" w:cs="Times New Roman"/>
          <w:sz w:val="24"/>
          <w:szCs w:val="24"/>
        </w:rPr>
        <w:t xml:space="preserve">ew technological tools are increasingly available to assist people in developing a personal meditation practice, ranging from free software apps and web links to costlier electroencephalogram (EEG) neurofeedback devices available for consumer purchase </w:t>
      </w:r>
      <w:r w:rsidR="00566D37">
        <w:rPr>
          <w:rFonts w:ascii="Times New Roman" w:eastAsia="Times New Roman" w:hAnsi="Times New Roman" w:cs="Times New Roman"/>
          <w:sz w:val="24"/>
          <w:szCs w:val="24"/>
        </w:rPr>
        <w:lastRenderedPageBreak/>
        <w:t>(</w:t>
      </w:r>
      <w:proofErr w:type="spellStart"/>
      <w:r w:rsidR="00566D37">
        <w:rPr>
          <w:rFonts w:ascii="Times New Roman" w:eastAsia="Times New Roman" w:hAnsi="Times New Roman" w:cs="Times New Roman"/>
          <w:sz w:val="24"/>
          <w:szCs w:val="24"/>
        </w:rPr>
        <w:t>Pospos</w:t>
      </w:r>
      <w:proofErr w:type="spellEnd"/>
      <w:r w:rsidR="00566D37">
        <w:rPr>
          <w:rFonts w:ascii="Times New Roman" w:eastAsia="Times New Roman" w:hAnsi="Times New Roman" w:cs="Times New Roman"/>
          <w:sz w:val="24"/>
          <w:szCs w:val="24"/>
        </w:rPr>
        <w:t xml:space="preserve"> et al., 2018). </w:t>
      </w:r>
      <w:r w:rsidR="00426AB6">
        <w:rPr>
          <w:rFonts w:ascii="Times New Roman" w:eastAsia="Times New Roman" w:hAnsi="Times New Roman" w:cs="Times New Roman"/>
          <w:sz w:val="24"/>
          <w:szCs w:val="24"/>
        </w:rPr>
        <w:t>T</w:t>
      </w:r>
      <w:r w:rsidR="00566D37">
        <w:rPr>
          <w:rFonts w:ascii="Times New Roman" w:eastAsia="Times New Roman" w:hAnsi="Times New Roman" w:cs="Times New Roman"/>
          <w:sz w:val="24"/>
          <w:szCs w:val="24"/>
        </w:rPr>
        <w:t>o best assist college students using meditation to self-manage stress, it is important to determine if different meditation tools lead to different benefits.</w:t>
      </w:r>
      <w:r w:rsidR="00566D37">
        <w:rPr>
          <w:rFonts w:ascii="Times New Roman" w:eastAsia="Times New Roman" w:hAnsi="Times New Roman" w:cs="Times New Roman"/>
          <w:sz w:val="24"/>
          <w:szCs w:val="24"/>
          <w:highlight w:val="white"/>
        </w:rPr>
        <w:t xml:space="preserve"> It is presumed that college students prefer tools that are inexpensive, or provided for them, easy to access and utilize, etc. While most of the scientific evidence supporting the benefits of mindfulness meditation come from studies that use intensive eight-week programs such as Mindfulness Based Stress Reduction (MBSR), new studies </w:t>
      </w:r>
      <w:r w:rsidR="00A55CA2">
        <w:rPr>
          <w:rFonts w:ascii="Times New Roman" w:eastAsia="Times New Roman" w:hAnsi="Times New Roman" w:cs="Times New Roman"/>
          <w:sz w:val="24"/>
          <w:szCs w:val="24"/>
          <w:highlight w:val="white"/>
        </w:rPr>
        <w:t>demonstrate</w:t>
      </w:r>
      <w:r w:rsidR="00566D37">
        <w:rPr>
          <w:rFonts w:ascii="Times New Roman" w:eastAsia="Times New Roman" w:hAnsi="Times New Roman" w:cs="Times New Roman"/>
          <w:sz w:val="24"/>
          <w:szCs w:val="24"/>
          <w:highlight w:val="white"/>
        </w:rPr>
        <w:t xml:space="preserve"> that </w:t>
      </w:r>
      <w:r w:rsidR="00A55CA2">
        <w:rPr>
          <w:rFonts w:ascii="Times New Roman" w:eastAsia="Times New Roman" w:hAnsi="Times New Roman" w:cs="Times New Roman"/>
          <w:sz w:val="24"/>
          <w:szCs w:val="24"/>
          <w:highlight w:val="white"/>
        </w:rPr>
        <w:t xml:space="preserve">shorter, i.e., </w:t>
      </w:r>
      <w:r w:rsidR="00566D37">
        <w:rPr>
          <w:rFonts w:ascii="Times New Roman" w:eastAsia="Times New Roman" w:hAnsi="Times New Roman" w:cs="Times New Roman"/>
          <w:sz w:val="24"/>
          <w:szCs w:val="24"/>
          <w:highlight w:val="white"/>
        </w:rPr>
        <w:t xml:space="preserve">4-6 week mindfulness-based interventions can also be helpful (Jain et al., 2007; Mackenzie et al., 2006; </w:t>
      </w:r>
      <w:proofErr w:type="spellStart"/>
      <w:r w:rsidR="00566D37">
        <w:rPr>
          <w:rFonts w:ascii="Times New Roman" w:eastAsia="Times New Roman" w:hAnsi="Times New Roman" w:cs="Times New Roman"/>
          <w:sz w:val="24"/>
          <w:szCs w:val="24"/>
          <w:highlight w:val="white"/>
        </w:rPr>
        <w:t>Demarzo</w:t>
      </w:r>
      <w:proofErr w:type="spellEnd"/>
      <w:r w:rsidR="00566D37">
        <w:rPr>
          <w:rFonts w:ascii="Times New Roman" w:eastAsia="Times New Roman" w:hAnsi="Times New Roman" w:cs="Times New Roman"/>
          <w:sz w:val="24"/>
          <w:szCs w:val="24"/>
          <w:highlight w:val="white"/>
        </w:rPr>
        <w:t xml:space="preserve"> et al., 2017). A meta-analysis that examined the effectiveness of online mindfulness-based interventions found improvements in mental health measures including depression, anxiety, and stress as compared to controls (</w:t>
      </w:r>
      <w:proofErr w:type="spellStart"/>
      <w:r w:rsidR="00566D37">
        <w:rPr>
          <w:rFonts w:ascii="Times New Roman" w:eastAsia="Times New Roman" w:hAnsi="Times New Roman" w:cs="Times New Roman"/>
          <w:sz w:val="24"/>
          <w:szCs w:val="24"/>
          <w:highlight w:val="white"/>
        </w:rPr>
        <w:t>Spijkerman</w:t>
      </w:r>
      <w:proofErr w:type="spellEnd"/>
      <w:r w:rsidR="00566D37">
        <w:rPr>
          <w:rFonts w:ascii="Times New Roman" w:eastAsia="Times New Roman" w:hAnsi="Times New Roman" w:cs="Times New Roman"/>
          <w:sz w:val="24"/>
          <w:szCs w:val="24"/>
          <w:highlight w:val="white"/>
        </w:rPr>
        <w:t xml:space="preserve"> et al., 2016). </w:t>
      </w:r>
    </w:p>
    <w:p w14:paraId="608F29A2" w14:textId="66B60E04" w:rsidR="00315E85" w:rsidRDefault="008C461C" w:rsidP="008C461C">
      <w:pPr>
        <w:spacing w:after="12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purpose of this study is to </w:t>
      </w:r>
      <w:r w:rsidR="00315E85">
        <w:rPr>
          <w:rFonts w:ascii="Times New Roman" w:eastAsia="Times New Roman" w:hAnsi="Times New Roman" w:cs="Times New Roman"/>
          <w:sz w:val="24"/>
          <w:szCs w:val="24"/>
        </w:rPr>
        <w:t xml:space="preserve">evaluate the effectiveness of a one-month self-guided meditation program for university students </w:t>
      </w:r>
      <w:r w:rsidR="00C66B52">
        <w:rPr>
          <w:rFonts w:ascii="Times New Roman" w:eastAsia="Times New Roman" w:hAnsi="Times New Roman" w:cs="Times New Roman"/>
          <w:sz w:val="24"/>
          <w:szCs w:val="24"/>
        </w:rPr>
        <w:t xml:space="preserve">on critical markers of </w:t>
      </w:r>
      <w:r w:rsidR="00315E85">
        <w:rPr>
          <w:rFonts w:ascii="Times New Roman" w:eastAsia="Times New Roman" w:hAnsi="Times New Roman" w:cs="Times New Roman"/>
          <w:sz w:val="24"/>
          <w:szCs w:val="24"/>
        </w:rPr>
        <w:t xml:space="preserve">mental health, physical health and health behaviors, and explore </w:t>
      </w:r>
      <w:r w:rsidR="00C66B52">
        <w:rPr>
          <w:rFonts w:ascii="Times New Roman" w:eastAsia="Times New Roman" w:hAnsi="Times New Roman" w:cs="Times New Roman"/>
          <w:sz w:val="24"/>
          <w:szCs w:val="24"/>
        </w:rPr>
        <w:t xml:space="preserve">effect </w:t>
      </w:r>
      <w:r w:rsidR="00315E85">
        <w:rPr>
          <w:rFonts w:ascii="Times New Roman" w:eastAsia="Times New Roman" w:hAnsi="Times New Roman" w:cs="Times New Roman"/>
          <w:sz w:val="24"/>
          <w:szCs w:val="24"/>
        </w:rPr>
        <w:t xml:space="preserve">moderators. Secondary aims include reaching a diverse audience and documenting adverse experiences. Two treatment groups will be compared, both having access to the 10% Happier App, and one having additional access to the Muse Neurofeedback Tool, to determine if the </w:t>
      </w:r>
      <w:r w:rsidR="00A55CA2">
        <w:rPr>
          <w:rFonts w:ascii="Times New Roman" w:eastAsia="Times New Roman" w:hAnsi="Times New Roman" w:cs="Times New Roman"/>
          <w:sz w:val="24"/>
          <w:szCs w:val="24"/>
        </w:rPr>
        <w:t xml:space="preserve">Muse </w:t>
      </w:r>
      <w:r w:rsidR="00315E85">
        <w:rPr>
          <w:rFonts w:ascii="Times New Roman" w:eastAsia="Times New Roman" w:hAnsi="Times New Roman" w:cs="Times New Roman"/>
          <w:sz w:val="24"/>
          <w:szCs w:val="24"/>
        </w:rPr>
        <w:t>neurofeedback tool provides additional benefits beyond the meditation app alone</w:t>
      </w:r>
      <w:r w:rsidR="00C66B52">
        <w:rPr>
          <w:rFonts w:ascii="Times New Roman" w:eastAsia="Times New Roman" w:hAnsi="Times New Roman" w:cs="Times New Roman"/>
          <w:sz w:val="24"/>
          <w:szCs w:val="24"/>
        </w:rPr>
        <w:t>, for any outcome</w:t>
      </w:r>
      <w:r w:rsidR="00315E85">
        <w:rPr>
          <w:rFonts w:ascii="Times New Roman" w:eastAsia="Times New Roman" w:hAnsi="Times New Roman" w:cs="Times New Roman"/>
          <w:sz w:val="24"/>
          <w:szCs w:val="24"/>
        </w:rPr>
        <w:t>.</w:t>
      </w:r>
      <w:r w:rsidR="00C66B52">
        <w:rPr>
          <w:rFonts w:ascii="Times New Roman" w:eastAsia="Times New Roman" w:hAnsi="Times New Roman" w:cs="Times New Roman"/>
          <w:sz w:val="24"/>
          <w:szCs w:val="24"/>
        </w:rPr>
        <w:t xml:space="preserve"> </w:t>
      </w:r>
      <w:r w:rsidR="00315E85">
        <w:rPr>
          <w:rFonts w:ascii="Times New Roman" w:eastAsia="Times New Roman" w:hAnsi="Times New Roman" w:cs="Times New Roman"/>
          <w:sz w:val="24"/>
          <w:szCs w:val="24"/>
        </w:rPr>
        <w:t xml:space="preserve"> </w:t>
      </w:r>
    </w:p>
    <w:p w14:paraId="17A6BE8E" w14:textId="7144A1F1" w:rsidR="00C66B52" w:rsidRDefault="00C66B52" w:rsidP="008C461C">
      <w:pPr>
        <w:spacing w:after="12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Hypotheses</w:t>
      </w:r>
      <w:r w:rsidR="004254C3">
        <w:rPr>
          <w:rFonts w:ascii="Times New Roman" w:eastAsia="Times New Roman" w:hAnsi="Times New Roman" w:cs="Times New Roman"/>
          <w:sz w:val="24"/>
          <w:szCs w:val="24"/>
        </w:rPr>
        <w:t xml:space="preserve"> </w:t>
      </w:r>
      <w:r w:rsidR="00A55CA2">
        <w:rPr>
          <w:rFonts w:ascii="Times New Roman" w:eastAsia="Times New Roman" w:hAnsi="Times New Roman" w:cs="Times New Roman"/>
          <w:sz w:val="24"/>
          <w:szCs w:val="24"/>
        </w:rPr>
        <w:t xml:space="preserve">to test </w:t>
      </w:r>
      <w:r w:rsidR="004254C3">
        <w:rPr>
          <w:rFonts w:ascii="Times New Roman" w:eastAsia="Times New Roman" w:hAnsi="Times New Roman" w:cs="Times New Roman"/>
          <w:sz w:val="24"/>
          <w:szCs w:val="24"/>
        </w:rPr>
        <w:t>will include</w:t>
      </w:r>
      <w:r>
        <w:rPr>
          <w:rFonts w:ascii="Times New Roman" w:eastAsia="Times New Roman" w:hAnsi="Times New Roman" w:cs="Times New Roman"/>
          <w:sz w:val="24"/>
          <w:szCs w:val="24"/>
        </w:rPr>
        <w:t>:</w:t>
      </w:r>
    </w:p>
    <w:p w14:paraId="0C6507D8" w14:textId="18A04AB6" w:rsidR="00C66B52" w:rsidRPr="00C66B52" w:rsidRDefault="00C66B52" w:rsidP="00C66B52">
      <w:pPr>
        <w:pStyle w:val="ListParagraph"/>
        <w:numPr>
          <w:ilvl w:val="0"/>
          <w:numId w:val="3"/>
        </w:numPr>
        <w:spacing w:after="120"/>
        <w:rPr>
          <w:rFonts w:ascii="Times New Roman" w:eastAsia="Times New Roman" w:hAnsi="Times New Roman" w:cs="Times New Roman"/>
          <w:sz w:val="24"/>
          <w:szCs w:val="24"/>
        </w:rPr>
      </w:pPr>
      <w:r w:rsidRPr="00C66B52">
        <w:rPr>
          <w:rFonts w:ascii="Times New Roman" w:eastAsia="Times New Roman" w:hAnsi="Times New Roman" w:cs="Times New Roman"/>
          <w:sz w:val="24"/>
          <w:szCs w:val="24"/>
        </w:rPr>
        <w:t>Self-guided mindfulness-meditation program will improve 1)</w:t>
      </w:r>
      <w:r w:rsidR="00A55CA2">
        <w:rPr>
          <w:rFonts w:ascii="Times New Roman" w:eastAsia="Times New Roman" w:hAnsi="Times New Roman" w:cs="Times New Roman"/>
          <w:sz w:val="24"/>
          <w:szCs w:val="24"/>
        </w:rPr>
        <w:t xml:space="preserve"> </w:t>
      </w:r>
      <w:r w:rsidRPr="00C66B52">
        <w:rPr>
          <w:rFonts w:ascii="Times New Roman" w:eastAsia="Times New Roman" w:hAnsi="Times New Roman" w:cs="Times New Roman"/>
          <w:sz w:val="24"/>
          <w:szCs w:val="24"/>
        </w:rPr>
        <w:t xml:space="preserve">mental health outcomes, 2) physical health outcomes, 3) health behaviors. </w:t>
      </w:r>
    </w:p>
    <w:p w14:paraId="53102C83" w14:textId="40E12FE1" w:rsidR="00C66B52" w:rsidRPr="00C66B52" w:rsidRDefault="00C66B52" w:rsidP="00C66B52">
      <w:pPr>
        <w:pStyle w:val="ListParagraph"/>
        <w:numPr>
          <w:ilvl w:val="0"/>
          <w:numId w:val="3"/>
        </w:numPr>
        <w:spacing w:after="120"/>
        <w:rPr>
          <w:rFonts w:ascii="Times New Roman" w:eastAsia="Times New Roman" w:hAnsi="Times New Roman" w:cs="Times New Roman"/>
          <w:sz w:val="24"/>
          <w:szCs w:val="24"/>
        </w:rPr>
      </w:pPr>
      <w:r w:rsidRPr="00C66B52">
        <w:rPr>
          <w:rFonts w:ascii="Times New Roman" w:eastAsia="Times New Roman" w:hAnsi="Times New Roman" w:cs="Times New Roman"/>
          <w:sz w:val="24"/>
          <w:szCs w:val="24"/>
        </w:rPr>
        <w:t>Neurofeedback will enhance effectiveness of some outcomes</w:t>
      </w:r>
      <w:r w:rsidR="00CD7B06">
        <w:rPr>
          <w:rFonts w:ascii="Times New Roman" w:eastAsia="Times New Roman" w:hAnsi="Times New Roman" w:cs="Times New Roman"/>
          <w:sz w:val="24"/>
          <w:szCs w:val="24"/>
        </w:rPr>
        <w:t>, more than using only a meditation app</w:t>
      </w:r>
      <w:r w:rsidRPr="00C66B52">
        <w:rPr>
          <w:rFonts w:ascii="Times New Roman" w:eastAsia="Times New Roman" w:hAnsi="Times New Roman" w:cs="Times New Roman"/>
          <w:sz w:val="24"/>
          <w:szCs w:val="24"/>
        </w:rPr>
        <w:t>.</w:t>
      </w:r>
    </w:p>
    <w:p w14:paraId="1789D321" w14:textId="71C5465F" w:rsidR="00C66B52" w:rsidRDefault="00C66B52" w:rsidP="00C66B52">
      <w:pPr>
        <w:pStyle w:val="ListParagraph"/>
        <w:numPr>
          <w:ilvl w:val="0"/>
          <w:numId w:val="3"/>
        </w:numPr>
        <w:spacing w:after="120"/>
        <w:rPr>
          <w:rFonts w:ascii="Times New Roman" w:eastAsia="Times New Roman" w:hAnsi="Times New Roman" w:cs="Times New Roman"/>
          <w:sz w:val="24"/>
          <w:szCs w:val="24"/>
        </w:rPr>
      </w:pPr>
      <w:r w:rsidRPr="00C66B52">
        <w:rPr>
          <w:rFonts w:ascii="Times New Roman" w:eastAsia="Times New Roman" w:hAnsi="Times New Roman" w:cs="Times New Roman"/>
          <w:sz w:val="24"/>
          <w:szCs w:val="24"/>
        </w:rPr>
        <w:t xml:space="preserve">Mindfulness-meditation </w:t>
      </w:r>
      <w:r>
        <w:rPr>
          <w:rFonts w:ascii="Times New Roman" w:eastAsia="Times New Roman" w:hAnsi="Times New Roman" w:cs="Times New Roman"/>
          <w:sz w:val="24"/>
          <w:szCs w:val="24"/>
        </w:rPr>
        <w:t>will lead to</w:t>
      </w:r>
      <w:r w:rsidRPr="00C66B52">
        <w:rPr>
          <w:rFonts w:ascii="Times New Roman" w:eastAsia="Times New Roman" w:hAnsi="Times New Roman" w:cs="Times New Roman"/>
          <w:sz w:val="24"/>
          <w:szCs w:val="24"/>
        </w:rPr>
        <w:t xml:space="preserve"> equal improvements in mental health outcomes </w:t>
      </w:r>
      <w:r>
        <w:rPr>
          <w:rFonts w:ascii="Times New Roman" w:eastAsia="Times New Roman" w:hAnsi="Times New Roman" w:cs="Times New Roman"/>
          <w:sz w:val="24"/>
          <w:szCs w:val="24"/>
        </w:rPr>
        <w:t>across</w:t>
      </w:r>
      <w:r w:rsidRPr="00C66B52">
        <w:rPr>
          <w:rFonts w:ascii="Times New Roman" w:eastAsia="Times New Roman" w:hAnsi="Times New Roman" w:cs="Times New Roman"/>
          <w:sz w:val="24"/>
          <w:szCs w:val="24"/>
        </w:rPr>
        <w:t xml:space="preserve"> demographic groups.</w:t>
      </w:r>
    </w:p>
    <w:p w14:paraId="3829A03A" w14:textId="6BDB7FDB" w:rsidR="00C66B52" w:rsidRDefault="00C66B52" w:rsidP="00C66B52">
      <w:pPr>
        <w:pStyle w:val="ListParagraph"/>
        <w:numPr>
          <w:ilvl w:val="0"/>
          <w:numId w:val="3"/>
        </w:num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Neurofeedback group will </w:t>
      </w:r>
      <w:r w:rsidR="00CD7B06">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xml:space="preserve"> more </w:t>
      </w:r>
      <w:r w:rsidR="00CD7B06">
        <w:rPr>
          <w:rFonts w:ascii="Times New Roman" w:eastAsia="Times New Roman" w:hAnsi="Times New Roman" w:cs="Times New Roman"/>
          <w:sz w:val="24"/>
          <w:szCs w:val="24"/>
        </w:rPr>
        <w:t xml:space="preserve">issues or </w:t>
      </w:r>
      <w:r>
        <w:rPr>
          <w:rFonts w:ascii="Times New Roman" w:eastAsia="Times New Roman" w:hAnsi="Times New Roman" w:cs="Times New Roman"/>
          <w:sz w:val="24"/>
          <w:szCs w:val="24"/>
        </w:rPr>
        <w:t>adverse experiences.</w:t>
      </w:r>
    </w:p>
    <w:p w14:paraId="747C5243" w14:textId="1B2DD8F3" w:rsidR="00C66B52" w:rsidRDefault="00C66B52" w:rsidP="00C66B52">
      <w:pPr>
        <w:pStyle w:val="ListParagraph"/>
        <w:numPr>
          <w:ilvl w:val="0"/>
          <w:numId w:val="3"/>
        </w:num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Baseline levels of self-esteem, motivation, mental health severity, and program adherence will moderate</w:t>
      </w:r>
      <w:r w:rsidR="00CD7B06">
        <w:rPr>
          <w:rFonts w:ascii="Times New Roman" w:eastAsia="Times New Roman" w:hAnsi="Times New Roman" w:cs="Times New Roman"/>
          <w:sz w:val="24"/>
          <w:szCs w:val="24"/>
        </w:rPr>
        <w:t xml:space="preserve"> changes in</w:t>
      </w:r>
      <w:r>
        <w:rPr>
          <w:rFonts w:ascii="Times New Roman" w:eastAsia="Times New Roman" w:hAnsi="Times New Roman" w:cs="Times New Roman"/>
          <w:sz w:val="24"/>
          <w:szCs w:val="24"/>
        </w:rPr>
        <w:t xml:space="preserve"> </w:t>
      </w:r>
      <w:r w:rsidR="00CD7B06">
        <w:rPr>
          <w:rFonts w:ascii="Times New Roman" w:eastAsia="Times New Roman" w:hAnsi="Times New Roman" w:cs="Times New Roman"/>
          <w:sz w:val="24"/>
          <w:szCs w:val="24"/>
        </w:rPr>
        <w:t>mental health outcomes within groups</w:t>
      </w:r>
      <w:r>
        <w:rPr>
          <w:rFonts w:ascii="Times New Roman" w:eastAsia="Times New Roman" w:hAnsi="Times New Roman" w:cs="Times New Roman"/>
          <w:sz w:val="24"/>
          <w:szCs w:val="24"/>
        </w:rPr>
        <w:t xml:space="preserve">. </w:t>
      </w:r>
    </w:p>
    <w:p w14:paraId="48E8A351" w14:textId="740C9DF6" w:rsidR="00566D37" w:rsidRPr="00C66B52" w:rsidRDefault="00566D37" w:rsidP="00C66B52">
      <w:pPr>
        <w:pStyle w:val="ListParagraph"/>
        <w:numPr>
          <w:ilvl w:val="0"/>
          <w:numId w:val="3"/>
        </w:numPr>
        <w:spacing w:after="120"/>
        <w:rPr>
          <w:rFonts w:ascii="Times New Roman" w:eastAsia="Times New Roman" w:hAnsi="Times New Roman" w:cs="Times New Roman"/>
          <w:sz w:val="24"/>
          <w:szCs w:val="24"/>
        </w:rPr>
      </w:pPr>
      <w:r w:rsidRPr="00566D37">
        <w:rPr>
          <w:rFonts w:ascii="Times New Roman" w:eastAsia="Times New Roman" w:hAnsi="Times New Roman" w:cs="Times New Roman"/>
          <w:sz w:val="24"/>
          <w:szCs w:val="24"/>
        </w:rPr>
        <w:t>Increases in emotion regulation will be associated with improvements in behavioral outcomes.</w:t>
      </w:r>
    </w:p>
    <w:p w14:paraId="010A197B" w14:textId="5805AE99" w:rsidR="00171FC2" w:rsidRDefault="00171FC2">
      <w:pPr>
        <w:spacing w:after="120"/>
        <w:ind w:firstLine="720"/>
        <w:rPr>
          <w:rFonts w:ascii="Times New Roman" w:eastAsia="Times New Roman" w:hAnsi="Times New Roman" w:cs="Times New Roman"/>
          <w:b/>
          <w:sz w:val="24"/>
          <w:szCs w:val="24"/>
        </w:rPr>
      </w:pPr>
    </w:p>
    <w:p w14:paraId="7B80276C" w14:textId="02E141D9" w:rsidR="00171FC2" w:rsidRPr="005A52D3" w:rsidRDefault="00566D37">
      <w:pPr>
        <w:rPr>
          <w:rFonts w:ascii="Times New Roman" w:eastAsia="Times New Roman" w:hAnsi="Times New Roman" w:cs="Times New Roman"/>
          <w:b/>
          <w:sz w:val="32"/>
          <w:szCs w:val="32"/>
        </w:rPr>
      </w:pPr>
      <w:r w:rsidRPr="005A52D3">
        <w:rPr>
          <w:rFonts w:ascii="Times New Roman" w:eastAsia="Times New Roman" w:hAnsi="Times New Roman" w:cs="Times New Roman"/>
          <w:b/>
          <w:sz w:val="32"/>
          <w:szCs w:val="32"/>
        </w:rPr>
        <w:t>Method</w:t>
      </w:r>
    </w:p>
    <w:p w14:paraId="7E754CB9" w14:textId="77777777" w:rsidR="00171FC2" w:rsidRDefault="00171FC2">
      <w:pPr>
        <w:rPr>
          <w:rFonts w:ascii="Times New Roman" w:eastAsia="Times New Roman" w:hAnsi="Times New Roman" w:cs="Times New Roman"/>
          <w:sz w:val="24"/>
          <w:szCs w:val="24"/>
        </w:rPr>
      </w:pPr>
    </w:p>
    <w:p w14:paraId="336567E2" w14:textId="77777777" w:rsidR="00C04561" w:rsidRDefault="00C04561">
      <w:pPr>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Location</w:t>
      </w:r>
    </w:p>
    <w:p w14:paraId="70BEAB6C" w14:textId="1C38380B" w:rsidR="00C04561" w:rsidRDefault="00C04561" w:rsidP="00C04561">
      <w:pPr>
        <w:pStyle w:val="Normal1"/>
        <w:spacing w:line="240" w:lineRule="auto"/>
      </w:pPr>
      <w:r w:rsidRPr="00DA700D">
        <w:rPr>
          <w:rFonts w:ascii="Times New Roman" w:hAnsi="Times New Roman" w:cs="Times New Roman"/>
          <w:sz w:val="24"/>
          <w:szCs w:val="24"/>
        </w:rPr>
        <w:t xml:space="preserve">The study </w:t>
      </w:r>
      <w:r>
        <w:rPr>
          <w:rFonts w:ascii="Times New Roman" w:hAnsi="Times New Roman" w:cs="Times New Roman"/>
          <w:sz w:val="24"/>
          <w:szCs w:val="24"/>
        </w:rPr>
        <w:t>will take</w:t>
      </w:r>
      <w:r w:rsidRPr="00DA700D">
        <w:rPr>
          <w:rFonts w:ascii="Times New Roman" w:hAnsi="Times New Roman" w:cs="Times New Roman"/>
          <w:sz w:val="24"/>
          <w:szCs w:val="24"/>
        </w:rPr>
        <w:t xml:space="preserve"> place at</w:t>
      </w:r>
      <w:r>
        <w:rPr>
          <w:rFonts w:ascii="Times New Roman" w:hAnsi="Times New Roman" w:cs="Times New Roman"/>
          <w:sz w:val="24"/>
          <w:szCs w:val="24"/>
        </w:rPr>
        <w:t xml:space="preserve"> the Storrs campus of the University of Connecticut, a</w:t>
      </w:r>
      <w:r w:rsidRPr="00DA700D">
        <w:rPr>
          <w:rFonts w:ascii="Times New Roman" w:hAnsi="Times New Roman" w:cs="Times New Roman"/>
          <w:sz w:val="24"/>
          <w:szCs w:val="24"/>
        </w:rPr>
        <w:t xml:space="preserve"> large, public research university in a rural section of southern New England. The orientation </w:t>
      </w:r>
      <w:r>
        <w:rPr>
          <w:rFonts w:ascii="Times New Roman" w:hAnsi="Times New Roman" w:cs="Times New Roman"/>
          <w:sz w:val="24"/>
          <w:szCs w:val="24"/>
        </w:rPr>
        <w:t>will take</w:t>
      </w:r>
      <w:r w:rsidRPr="00DA700D">
        <w:rPr>
          <w:rFonts w:ascii="Times New Roman" w:hAnsi="Times New Roman" w:cs="Times New Roman"/>
          <w:sz w:val="24"/>
          <w:szCs w:val="24"/>
        </w:rPr>
        <w:t xml:space="preserve"> place in the meditation room that is located </w:t>
      </w:r>
      <w:r>
        <w:rPr>
          <w:rFonts w:ascii="Times New Roman" w:hAnsi="Times New Roman" w:cs="Times New Roman"/>
          <w:sz w:val="24"/>
          <w:szCs w:val="24"/>
        </w:rPr>
        <w:t>on the main floor of the University’s Counseling and M</w:t>
      </w:r>
      <w:r w:rsidRPr="00DA700D">
        <w:rPr>
          <w:rFonts w:ascii="Times New Roman" w:hAnsi="Times New Roman" w:cs="Times New Roman"/>
          <w:sz w:val="24"/>
          <w:szCs w:val="24"/>
        </w:rPr>
        <w:t xml:space="preserve">ental </w:t>
      </w:r>
      <w:r>
        <w:rPr>
          <w:rFonts w:ascii="Times New Roman" w:hAnsi="Times New Roman" w:cs="Times New Roman"/>
          <w:sz w:val="24"/>
          <w:szCs w:val="24"/>
        </w:rPr>
        <w:t>Health Services (CMHS)</w:t>
      </w:r>
      <w:r w:rsidRPr="00DA700D">
        <w:rPr>
          <w:rFonts w:ascii="Times New Roman" w:hAnsi="Times New Roman" w:cs="Times New Roman"/>
          <w:sz w:val="24"/>
          <w:szCs w:val="24"/>
        </w:rPr>
        <w:t xml:space="preserve">. </w:t>
      </w:r>
      <w:r>
        <w:rPr>
          <w:rFonts w:ascii="Times New Roman" w:hAnsi="Times New Roman" w:cs="Times New Roman"/>
          <w:sz w:val="24"/>
          <w:szCs w:val="24"/>
        </w:rPr>
        <w:t>Participants</w:t>
      </w:r>
      <w:r w:rsidRPr="00DA700D">
        <w:rPr>
          <w:rFonts w:ascii="Times New Roman" w:hAnsi="Times New Roman" w:cs="Times New Roman"/>
          <w:sz w:val="24"/>
          <w:szCs w:val="24"/>
        </w:rPr>
        <w:t xml:space="preserve"> </w:t>
      </w:r>
      <w:r>
        <w:rPr>
          <w:rFonts w:ascii="Times New Roman" w:hAnsi="Times New Roman" w:cs="Times New Roman"/>
          <w:sz w:val="24"/>
          <w:szCs w:val="24"/>
        </w:rPr>
        <w:t>will be</w:t>
      </w:r>
      <w:r w:rsidRPr="00DA700D">
        <w:rPr>
          <w:rFonts w:ascii="Times New Roman" w:hAnsi="Times New Roman" w:cs="Times New Roman"/>
          <w:sz w:val="24"/>
          <w:szCs w:val="24"/>
        </w:rPr>
        <w:t xml:space="preserve"> asked to meditate</w:t>
      </w:r>
      <w:r>
        <w:rPr>
          <w:rFonts w:ascii="Times New Roman" w:hAnsi="Times New Roman" w:cs="Times New Roman"/>
          <w:sz w:val="24"/>
          <w:szCs w:val="24"/>
        </w:rPr>
        <w:t xml:space="preserve"> every day, using</w:t>
      </w:r>
      <w:r w:rsidRPr="00DA700D">
        <w:rPr>
          <w:rFonts w:ascii="Times New Roman" w:hAnsi="Times New Roman" w:cs="Times New Roman"/>
          <w:sz w:val="24"/>
          <w:szCs w:val="24"/>
        </w:rPr>
        <w:t xml:space="preserve"> this room at least twice a week during the intervention. EEG measurements</w:t>
      </w:r>
      <w:r>
        <w:rPr>
          <w:rFonts w:ascii="Times New Roman" w:hAnsi="Times New Roman" w:cs="Times New Roman"/>
          <w:sz w:val="24"/>
          <w:szCs w:val="24"/>
        </w:rPr>
        <w:t>, saliva drop off</w:t>
      </w:r>
      <w:r w:rsidRPr="00DA700D">
        <w:rPr>
          <w:rFonts w:ascii="Times New Roman" w:hAnsi="Times New Roman" w:cs="Times New Roman"/>
          <w:sz w:val="24"/>
          <w:szCs w:val="24"/>
        </w:rPr>
        <w:t xml:space="preserve"> and debriefings </w:t>
      </w:r>
      <w:r>
        <w:rPr>
          <w:rFonts w:ascii="Times New Roman" w:hAnsi="Times New Roman" w:cs="Times New Roman"/>
          <w:sz w:val="24"/>
          <w:szCs w:val="24"/>
        </w:rPr>
        <w:lastRenderedPageBreak/>
        <w:t>will take</w:t>
      </w:r>
      <w:r w:rsidRPr="00DA700D">
        <w:rPr>
          <w:rFonts w:ascii="Times New Roman" w:hAnsi="Times New Roman" w:cs="Times New Roman"/>
          <w:sz w:val="24"/>
          <w:szCs w:val="24"/>
        </w:rPr>
        <w:t xml:space="preserve"> place in a private research office space in the Psychology Building</w:t>
      </w:r>
      <w:r>
        <w:rPr>
          <w:rFonts w:ascii="Times New Roman" w:hAnsi="Times New Roman" w:cs="Times New Roman"/>
          <w:sz w:val="24"/>
          <w:szCs w:val="24"/>
        </w:rPr>
        <w:t>, located adjacent to CMHS</w:t>
      </w:r>
      <w:r w:rsidRPr="00DA700D">
        <w:rPr>
          <w:rFonts w:ascii="Times New Roman" w:hAnsi="Times New Roman" w:cs="Times New Roman"/>
          <w:sz w:val="24"/>
          <w:szCs w:val="24"/>
        </w:rPr>
        <w:t>.</w:t>
      </w:r>
      <w:r>
        <w:t xml:space="preserve"> </w:t>
      </w:r>
    </w:p>
    <w:p w14:paraId="7AF3A99B" w14:textId="77777777" w:rsidR="00C04561" w:rsidRDefault="00C04561">
      <w:pPr>
        <w:rPr>
          <w:rFonts w:ascii="Times New Roman" w:eastAsia="Times New Roman" w:hAnsi="Times New Roman" w:cs="Times New Roman"/>
          <w:b/>
          <w:bCs/>
          <w:i/>
          <w:sz w:val="24"/>
          <w:szCs w:val="24"/>
        </w:rPr>
      </w:pPr>
    </w:p>
    <w:p w14:paraId="750D4F90" w14:textId="544F22B7" w:rsidR="00171FC2" w:rsidRPr="00F00E92" w:rsidRDefault="00566D37">
      <w:pPr>
        <w:rPr>
          <w:rFonts w:ascii="Times New Roman" w:eastAsia="Times New Roman" w:hAnsi="Times New Roman" w:cs="Times New Roman"/>
          <w:b/>
          <w:bCs/>
          <w:i/>
          <w:sz w:val="24"/>
          <w:szCs w:val="24"/>
        </w:rPr>
      </w:pPr>
      <w:r w:rsidRPr="00F00E92">
        <w:rPr>
          <w:rFonts w:ascii="Times New Roman" w:eastAsia="Times New Roman" w:hAnsi="Times New Roman" w:cs="Times New Roman"/>
          <w:b/>
          <w:bCs/>
          <w:i/>
          <w:sz w:val="24"/>
          <w:szCs w:val="24"/>
        </w:rPr>
        <w:t>Participants</w:t>
      </w:r>
    </w:p>
    <w:p w14:paraId="0C90F164" w14:textId="7328C983" w:rsidR="00C04561" w:rsidRPr="00C04561" w:rsidRDefault="00A55CA2" w:rsidP="00AF5D85">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anticipate enrolling a</w:t>
      </w:r>
      <w:r w:rsidR="00566D37">
        <w:rPr>
          <w:rFonts w:ascii="Times New Roman" w:eastAsia="Times New Roman" w:hAnsi="Times New Roman" w:cs="Times New Roman"/>
          <w:sz w:val="24"/>
          <w:szCs w:val="24"/>
        </w:rPr>
        <w:t xml:space="preserve"> total of 140 university students </w:t>
      </w:r>
      <w:r w:rsidR="00C04561">
        <w:rPr>
          <w:rFonts w:ascii="Times New Roman" w:eastAsia="Times New Roman" w:hAnsi="Times New Roman" w:cs="Times New Roman"/>
          <w:sz w:val="24"/>
          <w:szCs w:val="24"/>
          <w:highlight w:val="white"/>
        </w:rPr>
        <w:t>to participate in the study</w:t>
      </w:r>
      <w:r w:rsidR="00C04561">
        <w:rPr>
          <w:rFonts w:ascii="Times New Roman" w:eastAsia="Times New Roman" w:hAnsi="Times New Roman" w:cs="Times New Roman"/>
          <w:sz w:val="24"/>
          <w:szCs w:val="24"/>
        </w:rPr>
        <w:t xml:space="preserve"> who are interested in developing</w:t>
      </w:r>
      <w:r w:rsidR="00566D37">
        <w:rPr>
          <w:rFonts w:ascii="Times New Roman" w:eastAsia="Times New Roman" w:hAnsi="Times New Roman" w:cs="Times New Roman"/>
          <w:sz w:val="24"/>
          <w:szCs w:val="24"/>
          <w:highlight w:val="white"/>
        </w:rPr>
        <w:t xml:space="preserve"> a meditation practice to self-manage stress. </w:t>
      </w:r>
      <w:r w:rsidR="00601BED">
        <w:rPr>
          <w:rFonts w:ascii="Times New Roman" w:eastAsia="Times New Roman" w:hAnsi="Times New Roman" w:cs="Times New Roman"/>
          <w:sz w:val="24"/>
          <w:szCs w:val="24"/>
          <w:highlight w:val="white"/>
        </w:rPr>
        <w:t xml:space="preserve">We base this estimate on </w:t>
      </w:r>
      <w:r w:rsidR="00601BED" w:rsidRPr="00C04561">
        <w:rPr>
          <w:rFonts w:ascii="Times New Roman" w:eastAsia="Times New Roman" w:hAnsi="Times New Roman" w:cs="Times New Roman"/>
          <w:sz w:val="24"/>
          <w:szCs w:val="24"/>
        </w:rPr>
        <w:t>power analysi</w:t>
      </w:r>
      <w:r w:rsidR="00C04561">
        <w:rPr>
          <w:rFonts w:ascii="Times New Roman" w:eastAsia="Times New Roman" w:hAnsi="Times New Roman" w:cs="Times New Roman"/>
          <w:sz w:val="24"/>
          <w:szCs w:val="24"/>
        </w:rPr>
        <w:t xml:space="preserve">s that assumes </w:t>
      </w:r>
      <w:r w:rsidR="00C04561" w:rsidRPr="00C04561">
        <w:rPr>
          <w:rFonts w:ascii="Times New Roman" w:eastAsia="Times New Roman" w:hAnsi="Times New Roman" w:cs="Times New Roman"/>
          <w:sz w:val="24"/>
          <w:szCs w:val="24"/>
        </w:rPr>
        <w:t xml:space="preserve">a medium effect size will result on the primary measures (and power=0.80, alpha=0.05), then n=136 is reasonably powered. Note that we may need to screen upwards of 500 subjects in order to enroll these </w:t>
      </w:r>
      <w:r w:rsidR="00AF5D85" w:rsidRPr="00C04561">
        <w:rPr>
          <w:rFonts w:ascii="Times New Roman" w:eastAsia="Times New Roman" w:hAnsi="Times New Roman" w:cs="Times New Roman"/>
          <w:sz w:val="24"/>
          <w:szCs w:val="24"/>
        </w:rPr>
        <w:t>numbers. We</w:t>
      </w:r>
      <w:r w:rsidR="00C04561" w:rsidRPr="00C04561">
        <w:rPr>
          <w:rFonts w:ascii="Times New Roman" w:eastAsia="Times New Roman" w:hAnsi="Times New Roman" w:cs="Times New Roman"/>
          <w:sz w:val="24"/>
          <w:szCs w:val="24"/>
        </w:rPr>
        <w:t xml:space="preserve"> will run multiple study waves during a single semester</w:t>
      </w:r>
      <w:r w:rsidR="00AF5D85">
        <w:rPr>
          <w:rFonts w:ascii="Times New Roman" w:eastAsia="Times New Roman" w:hAnsi="Times New Roman" w:cs="Times New Roman"/>
          <w:sz w:val="24"/>
          <w:szCs w:val="24"/>
        </w:rPr>
        <w:t xml:space="preserve"> and conduct the study over two semesters</w:t>
      </w:r>
      <w:r w:rsidR="00C04561" w:rsidRPr="00C04561">
        <w:rPr>
          <w:rFonts w:ascii="Times New Roman" w:eastAsia="Times New Roman" w:hAnsi="Times New Roman" w:cs="Times New Roman"/>
          <w:sz w:val="24"/>
          <w:szCs w:val="24"/>
        </w:rPr>
        <w:t xml:space="preserve">. </w:t>
      </w:r>
    </w:p>
    <w:p w14:paraId="435699D9" w14:textId="77777777" w:rsidR="00C04561" w:rsidRDefault="00C04561">
      <w:pPr>
        <w:rPr>
          <w:rFonts w:ascii="Times New Roman" w:eastAsia="Times New Roman" w:hAnsi="Times New Roman" w:cs="Times New Roman"/>
          <w:sz w:val="24"/>
          <w:szCs w:val="24"/>
          <w:highlight w:val="white"/>
        </w:rPr>
      </w:pPr>
    </w:p>
    <w:p w14:paraId="1AB238FB" w14:textId="04A1E393" w:rsidR="00171FC2" w:rsidRDefault="00601BED">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66D37">
        <w:rPr>
          <w:rFonts w:ascii="Times New Roman" w:eastAsia="Times New Roman" w:hAnsi="Times New Roman" w:cs="Times New Roman"/>
          <w:sz w:val="24"/>
          <w:szCs w:val="24"/>
          <w:highlight w:val="white"/>
        </w:rPr>
        <w:t xml:space="preserve">Participants </w:t>
      </w:r>
      <w:r w:rsidR="00A55CA2">
        <w:rPr>
          <w:rFonts w:ascii="Times New Roman" w:eastAsia="Times New Roman" w:hAnsi="Times New Roman" w:cs="Times New Roman"/>
          <w:sz w:val="24"/>
          <w:szCs w:val="24"/>
          <w:highlight w:val="white"/>
        </w:rPr>
        <w:t xml:space="preserve">will be </w:t>
      </w:r>
      <w:r w:rsidR="00566D37">
        <w:rPr>
          <w:rFonts w:ascii="Times New Roman" w:eastAsia="Times New Roman" w:hAnsi="Times New Roman" w:cs="Times New Roman"/>
          <w:sz w:val="24"/>
          <w:szCs w:val="24"/>
          <w:highlight w:val="white"/>
        </w:rPr>
        <w:t xml:space="preserve">recruited from the student population at the University of Connecticut using IRB-approved flyers, campus-wide email distribution, and an online database for introductory psychology classes. The study was open to both undergraduate and graduate students. Participants </w:t>
      </w:r>
      <w:r w:rsidR="00A55CA2">
        <w:rPr>
          <w:rFonts w:ascii="Times New Roman" w:eastAsia="Times New Roman" w:hAnsi="Times New Roman" w:cs="Times New Roman"/>
          <w:sz w:val="24"/>
          <w:szCs w:val="24"/>
          <w:highlight w:val="white"/>
        </w:rPr>
        <w:t xml:space="preserve">will respond </w:t>
      </w:r>
      <w:r w:rsidR="00566D37">
        <w:rPr>
          <w:rFonts w:ascii="Times New Roman" w:eastAsia="Times New Roman" w:hAnsi="Times New Roman" w:cs="Times New Roman"/>
          <w:sz w:val="24"/>
          <w:szCs w:val="24"/>
          <w:highlight w:val="white"/>
        </w:rPr>
        <w:t xml:space="preserve">via email if interested in the study. Participants </w:t>
      </w:r>
      <w:r w:rsidR="00A55CA2">
        <w:rPr>
          <w:rFonts w:ascii="Times New Roman" w:eastAsia="Times New Roman" w:hAnsi="Times New Roman" w:cs="Times New Roman"/>
          <w:sz w:val="24"/>
          <w:szCs w:val="24"/>
          <w:highlight w:val="white"/>
        </w:rPr>
        <w:t xml:space="preserve">will </w:t>
      </w:r>
      <w:r w:rsidR="00566D37">
        <w:rPr>
          <w:rFonts w:ascii="Times New Roman" w:eastAsia="Times New Roman" w:hAnsi="Times New Roman" w:cs="Times New Roman"/>
          <w:sz w:val="24"/>
          <w:szCs w:val="24"/>
          <w:highlight w:val="white"/>
        </w:rPr>
        <w:t xml:space="preserve">then receive two emails, one to obtain informed consent electronically and one to determine inclusion/exclusion criteria. Participants </w:t>
      </w:r>
      <w:r w:rsidR="00A55CA2">
        <w:rPr>
          <w:rFonts w:ascii="Times New Roman" w:eastAsia="Times New Roman" w:hAnsi="Times New Roman" w:cs="Times New Roman"/>
          <w:sz w:val="24"/>
          <w:szCs w:val="24"/>
          <w:highlight w:val="white"/>
        </w:rPr>
        <w:t xml:space="preserve">will be </w:t>
      </w:r>
      <w:r w:rsidR="00566D37">
        <w:rPr>
          <w:rFonts w:ascii="Times New Roman" w:eastAsia="Times New Roman" w:hAnsi="Times New Roman" w:cs="Times New Roman"/>
          <w:sz w:val="24"/>
          <w:szCs w:val="24"/>
          <w:highlight w:val="white"/>
        </w:rPr>
        <w:t xml:space="preserve">excluded if they </w:t>
      </w:r>
      <w:r w:rsidR="00A55CA2">
        <w:rPr>
          <w:rFonts w:ascii="Times New Roman" w:eastAsia="Times New Roman" w:hAnsi="Times New Roman" w:cs="Times New Roman"/>
          <w:sz w:val="24"/>
          <w:szCs w:val="24"/>
          <w:highlight w:val="white"/>
        </w:rPr>
        <w:t xml:space="preserve">are </w:t>
      </w:r>
      <w:r w:rsidR="00566D37">
        <w:rPr>
          <w:rFonts w:ascii="Times New Roman" w:eastAsia="Times New Roman" w:hAnsi="Times New Roman" w:cs="Times New Roman"/>
          <w:sz w:val="24"/>
          <w:szCs w:val="24"/>
          <w:highlight w:val="white"/>
        </w:rPr>
        <w:t xml:space="preserve">under </w:t>
      </w:r>
      <w:r w:rsidR="00A55CA2">
        <w:rPr>
          <w:rFonts w:ascii="Times New Roman" w:eastAsia="Times New Roman" w:hAnsi="Times New Roman" w:cs="Times New Roman"/>
          <w:sz w:val="24"/>
          <w:szCs w:val="24"/>
          <w:highlight w:val="white"/>
        </w:rPr>
        <w:t xml:space="preserve">the </w:t>
      </w:r>
      <w:r w:rsidR="00566D37">
        <w:rPr>
          <w:rFonts w:ascii="Times New Roman" w:eastAsia="Times New Roman" w:hAnsi="Times New Roman" w:cs="Times New Roman"/>
          <w:sz w:val="24"/>
          <w:szCs w:val="24"/>
          <w:highlight w:val="white"/>
        </w:rPr>
        <w:t xml:space="preserve">age </w:t>
      </w:r>
      <w:r w:rsidR="00A55CA2">
        <w:rPr>
          <w:rFonts w:ascii="Times New Roman" w:eastAsia="Times New Roman" w:hAnsi="Times New Roman" w:cs="Times New Roman"/>
          <w:sz w:val="24"/>
          <w:szCs w:val="24"/>
          <w:highlight w:val="white"/>
        </w:rPr>
        <w:t xml:space="preserve">of </w:t>
      </w:r>
      <w:r w:rsidR="00566D37">
        <w:rPr>
          <w:rFonts w:ascii="Times New Roman" w:eastAsia="Times New Roman" w:hAnsi="Times New Roman" w:cs="Times New Roman"/>
          <w:sz w:val="24"/>
          <w:szCs w:val="24"/>
          <w:highlight w:val="white"/>
        </w:rPr>
        <w:t>18</w:t>
      </w:r>
      <w:r w:rsidR="00A55CA2">
        <w:rPr>
          <w:rFonts w:ascii="Times New Roman" w:eastAsia="Times New Roman" w:hAnsi="Times New Roman" w:cs="Times New Roman"/>
          <w:sz w:val="24"/>
          <w:szCs w:val="24"/>
          <w:highlight w:val="white"/>
        </w:rPr>
        <w:t xml:space="preserve"> years</w:t>
      </w:r>
      <w:r w:rsidR="00566D37">
        <w:rPr>
          <w:rFonts w:ascii="Times New Roman" w:eastAsia="Times New Roman" w:hAnsi="Times New Roman" w:cs="Times New Roman"/>
          <w:sz w:val="24"/>
          <w:szCs w:val="24"/>
          <w:highlight w:val="white"/>
        </w:rPr>
        <w:t>, ha</w:t>
      </w:r>
      <w:r w:rsidR="00A55CA2">
        <w:rPr>
          <w:rFonts w:ascii="Times New Roman" w:eastAsia="Times New Roman" w:hAnsi="Times New Roman" w:cs="Times New Roman"/>
          <w:sz w:val="24"/>
          <w:szCs w:val="24"/>
          <w:highlight w:val="white"/>
        </w:rPr>
        <w:t>ve</w:t>
      </w:r>
      <w:r w:rsidR="00566D37">
        <w:rPr>
          <w:rFonts w:ascii="Times New Roman" w:eastAsia="Times New Roman" w:hAnsi="Times New Roman" w:cs="Times New Roman"/>
          <w:sz w:val="24"/>
          <w:szCs w:val="24"/>
          <w:highlight w:val="white"/>
        </w:rPr>
        <w:t xml:space="preserve"> difficulties understanding English, or </w:t>
      </w:r>
      <w:r w:rsidR="00A55CA2">
        <w:rPr>
          <w:rFonts w:ascii="Times New Roman" w:eastAsia="Times New Roman" w:hAnsi="Times New Roman" w:cs="Times New Roman"/>
          <w:sz w:val="24"/>
          <w:szCs w:val="24"/>
          <w:highlight w:val="white"/>
        </w:rPr>
        <w:t xml:space="preserve">if they </w:t>
      </w:r>
      <w:r w:rsidR="00566D37">
        <w:rPr>
          <w:rFonts w:ascii="Times New Roman" w:eastAsia="Times New Roman" w:hAnsi="Times New Roman" w:cs="Times New Roman"/>
          <w:sz w:val="24"/>
          <w:szCs w:val="24"/>
          <w:highlight w:val="white"/>
        </w:rPr>
        <w:t>had engaged in previous meditation practice.</w:t>
      </w:r>
    </w:p>
    <w:p w14:paraId="51A42909" w14:textId="21C725AC" w:rsidR="003F40A9" w:rsidRDefault="003F40A9">
      <w:pPr>
        <w:rPr>
          <w:rFonts w:ascii="Times New Roman" w:eastAsia="Times New Roman" w:hAnsi="Times New Roman" w:cs="Times New Roman"/>
          <w:sz w:val="24"/>
          <w:szCs w:val="24"/>
          <w:highlight w:val="white"/>
        </w:rPr>
      </w:pPr>
    </w:p>
    <w:p w14:paraId="6FFD046F" w14:textId="7426738B" w:rsidR="003F40A9" w:rsidRDefault="003F40A9">
      <w:pPr>
        <w:rPr>
          <w:rFonts w:ascii="Times New Roman" w:eastAsia="Times New Roman" w:hAnsi="Times New Roman" w:cs="Times New Roman"/>
          <w:sz w:val="24"/>
          <w:szCs w:val="24"/>
          <w:highlight w:val="white"/>
        </w:rPr>
      </w:pPr>
      <w:r w:rsidRPr="003F40A9">
        <w:rPr>
          <w:rFonts w:ascii="Times New Roman" w:eastAsia="Times New Roman" w:hAnsi="Times New Roman" w:cs="Times New Roman"/>
          <w:b/>
          <w:bCs/>
          <w:i/>
          <w:iCs/>
          <w:sz w:val="24"/>
          <w:szCs w:val="24"/>
          <w:highlight w:val="white"/>
        </w:rPr>
        <w:t>Random assignment.</w:t>
      </w:r>
      <w:r>
        <w:rPr>
          <w:rFonts w:ascii="Times New Roman" w:eastAsia="Times New Roman" w:hAnsi="Times New Roman" w:cs="Times New Roman"/>
          <w:sz w:val="24"/>
          <w:szCs w:val="24"/>
          <w:highlight w:val="white"/>
        </w:rPr>
        <w:t xml:space="preserve"> Random assignment will be accomplished by using a random number generator (e.g., </w:t>
      </w:r>
      <w:r w:rsidRPr="00247A73">
        <w:rPr>
          <w:rFonts w:ascii="Times New Roman" w:eastAsia="Times New Roman" w:hAnsi="Times New Roman" w:cs="Times New Roman"/>
          <w:sz w:val="24"/>
          <w:szCs w:val="24"/>
          <w:highlight w:val="white"/>
        </w:rPr>
        <w:t xml:space="preserve">RAND </w:t>
      </w:r>
      <w:r>
        <w:rPr>
          <w:rFonts w:ascii="Times New Roman" w:eastAsia="Times New Roman" w:hAnsi="Times New Roman" w:cs="Times New Roman"/>
          <w:sz w:val="24"/>
          <w:szCs w:val="24"/>
          <w:highlight w:val="white"/>
        </w:rPr>
        <w:t xml:space="preserve">function in Excel, which </w:t>
      </w:r>
      <w:r w:rsidRPr="00247A73">
        <w:rPr>
          <w:rFonts w:ascii="Times New Roman" w:eastAsia="Times New Roman" w:hAnsi="Times New Roman" w:cs="Times New Roman"/>
          <w:sz w:val="24"/>
          <w:szCs w:val="24"/>
          <w:highlight w:val="white"/>
        </w:rPr>
        <w:t>returns an evenly distributed random real number greater than or equal to 0 and less than 1</w:t>
      </w:r>
      <w:r>
        <w:rPr>
          <w:rFonts w:ascii="Times New Roman" w:eastAsia="Times New Roman" w:hAnsi="Times New Roman" w:cs="Times New Roman"/>
          <w:sz w:val="24"/>
          <w:szCs w:val="24"/>
          <w:highlight w:val="white"/>
        </w:rPr>
        <w:t xml:space="preserve">) for each participant, then participants will be sorted and split into the two treatment groups based on the random number. </w:t>
      </w:r>
    </w:p>
    <w:p w14:paraId="4240BDCA" w14:textId="77777777" w:rsidR="00171FC2" w:rsidRDefault="00171FC2">
      <w:pPr>
        <w:rPr>
          <w:rFonts w:ascii="Times New Roman" w:eastAsia="Times New Roman" w:hAnsi="Times New Roman" w:cs="Times New Roman"/>
          <w:sz w:val="24"/>
          <w:szCs w:val="24"/>
          <w:highlight w:val="white"/>
        </w:rPr>
      </w:pPr>
    </w:p>
    <w:p w14:paraId="48BDC899" w14:textId="151A98E1" w:rsidR="00171FC2" w:rsidRPr="00F00E92" w:rsidRDefault="00566D37">
      <w:pPr>
        <w:rPr>
          <w:rFonts w:ascii="Times New Roman" w:eastAsia="Times New Roman" w:hAnsi="Times New Roman" w:cs="Times New Roman"/>
          <w:b/>
          <w:bCs/>
          <w:i/>
          <w:sz w:val="24"/>
          <w:szCs w:val="24"/>
          <w:highlight w:val="white"/>
        </w:rPr>
      </w:pPr>
      <w:r w:rsidRPr="00F00E92">
        <w:rPr>
          <w:rFonts w:ascii="Times New Roman" w:eastAsia="Times New Roman" w:hAnsi="Times New Roman" w:cs="Times New Roman"/>
          <w:b/>
          <w:bCs/>
          <w:i/>
          <w:sz w:val="24"/>
          <w:szCs w:val="24"/>
          <w:highlight w:val="white"/>
        </w:rPr>
        <w:t>Procedure</w:t>
      </w:r>
    </w:p>
    <w:p w14:paraId="7C707CCF" w14:textId="30AD633D" w:rsidR="004A1C51" w:rsidRDefault="00D16719" w:rsidP="004A1C51">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Eligible p</w:t>
      </w:r>
      <w:r w:rsidR="00566D37">
        <w:rPr>
          <w:rFonts w:ascii="Times New Roman" w:eastAsia="Times New Roman" w:hAnsi="Times New Roman" w:cs="Times New Roman"/>
          <w:sz w:val="24"/>
          <w:szCs w:val="24"/>
          <w:highlight w:val="white"/>
        </w:rPr>
        <w:t xml:space="preserve">articipants </w:t>
      </w:r>
      <w:r>
        <w:rPr>
          <w:rFonts w:ascii="Times New Roman" w:eastAsia="Times New Roman" w:hAnsi="Times New Roman" w:cs="Times New Roman"/>
          <w:sz w:val="24"/>
          <w:szCs w:val="24"/>
          <w:highlight w:val="white"/>
        </w:rPr>
        <w:t>will be</w:t>
      </w:r>
      <w:r w:rsidR="00566D37">
        <w:rPr>
          <w:rFonts w:ascii="Times New Roman" w:eastAsia="Times New Roman" w:hAnsi="Times New Roman" w:cs="Times New Roman"/>
          <w:sz w:val="24"/>
          <w:szCs w:val="24"/>
          <w:highlight w:val="white"/>
        </w:rPr>
        <w:t xml:space="preserve"> </w:t>
      </w:r>
      <w:r w:rsidR="00AF5D85">
        <w:rPr>
          <w:rFonts w:ascii="Times New Roman" w:eastAsia="Times New Roman" w:hAnsi="Times New Roman" w:cs="Times New Roman"/>
          <w:sz w:val="24"/>
          <w:szCs w:val="24"/>
          <w:highlight w:val="white"/>
        </w:rPr>
        <w:t xml:space="preserve">asked to </w:t>
      </w:r>
      <w:r>
        <w:rPr>
          <w:rFonts w:ascii="Times New Roman" w:eastAsia="Times New Roman" w:hAnsi="Times New Roman" w:cs="Times New Roman"/>
          <w:sz w:val="24"/>
          <w:szCs w:val="24"/>
          <w:highlight w:val="white"/>
        </w:rPr>
        <w:t xml:space="preserve">complete the baseline questionnaires and </w:t>
      </w:r>
      <w:r w:rsidR="00AF5D85">
        <w:rPr>
          <w:rFonts w:ascii="Times New Roman" w:eastAsia="Times New Roman" w:hAnsi="Times New Roman" w:cs="Times New Roman"/>
          <w:sz w:val="24"/>
          <w:szCs w:val="24"/>
          <w:highlight w:val="white"/>
        </w:rPr>
        <w:t xml:space="preserve">sign up for an </w:t>
      </w:r>
      <w:r w:rsidR="00566D37">
        <w:rPr>
          <w:rFonts w:ascii="Times New Roman" w:eastAsia="Times New Roman" w:hAnsi="Times New Roman" w:cs="Times New Roman"/>
          <w:sz w:val="24"/>
          <w:szCs w:val="24"/>
          <w:highlight w:val="white"/>
        </w:rPr>
        <w:t xml:space="preserve">orientation time slot via email. </w:t>
      </w:r>
      <w:r>
        <w:rPr>
          <w:rFonts w:ascii="Times New Roman" w:eastAsia="Times New Roman" w:hAnsi="Times New Roman" w:cs="Times New Roman"/>
          <w:sz w:val="24"/>
          <w:szCs w:val="24"/>
        </w:rPr>
        <w:t xml:space="preserve">All questionnaires are conducted through </w:t>
      </w:r>
      <w:proofErr w:type="spellStart"/>
      <w:r>
        <w:rPr>
          <w:rFonts w:ascii="Times New Roman" w:eastAsia="Times New Roman" w:hAnsi="Times New Roman" w:cs="Times New Roman"/>
          <w:sz w:val="24"/>
          <w:szCs w:val="24"/>
        </w:rPr>
        <w:t>REDCap</w:t>
      </w:r>
      <w:proofErr w:type="spellEnd"/>
      <w:r>
        <w:rPr>
          <w:rFonts w:ascii="Times New Roman" w:eastAsia="Times New Roman" w:hAnsi="Times New Roman" w:cs="Times New Roman"/>
          <w:sz w:val="24"/>
          <w:szCs w:val="24"/>
        </w:rPr>
        <w:t>.</w:t>
      </w:r>
      <w:r w:rsidR="0056132F">
        <w:rPr>
          <w:rFonts w:ascii="Times New Roman" w:eastAsia="Times New Roman" w:hAnsi="Times New Roman" w:cs="Times New Roman"/>
          <w:sz w:val="24"/>
          <w:szCs w:val="24"/>
        </w:rPr>
        <w:t xml:space="preserve"> </w:t>
      </w:r>
      <w:r w:rsidR="007A5F27">
        <w:rPr>
          <w:rFonts w:ascii="Times New Roman" w:eastAsia="Times New Roman" w:hAnsi="Times New Roman" w:cs="Times New Roman"/>
          <w:sz w:val="24"/>
          <w:szCs w:val="24"/>
        </w:rPr>
        <w:t>Table 1 contains the s</w:t>
      </w:r>
      <w:r w:rsidR="007A5F27" w:rsidRPr="004A1C51">
        <w:rPr>
          <w:rFonts w:ascii="Times New Roman" w:eastAsia="Times New Roman" w:hAnsi="Times New Roman" w:cs="Times New Roman"/>
          <w:sz w:val="24"/>
          <w:szCs w:val="24"/>
        </w:rPr>
        <w:t>chedule of enrolment, interventions, and assessments, using SPIRIT template</w:t>
      </w:r>
      <w:r w:rsidR="007A5F27">
        <w:rPr>
          <w:rFonts w:ascii="Times New Roman" w:eastAsia="Times New Roman" w:hAnsi="Times New Roman" w:cs="Times New Roman"/>
          <w:sz w:val="24"/>
          <w:szCs w:val="24"/>
        </w:rPr>
        <w:t xml:space="preserve"> (</w:t>
      </w:r>
      <w:r w:rsidR="00931E45">
        <w:rPr>
          <w:rFonts w:ascii="Times New Roman" w:eastAsia="Times New Roman" w:hAnsi="Times New Roman" w:cs="Times New Roman"/>
          <w:sz w:val="24"/>
          <w:szCs w:val="24"/>
        </w:rPr>
        <w:t xml:space="preserve">SPIRIT, 2020). </w:t>
      </w:r>
      <w:r w:rsidR="00477CC3">
        <w:rPr>
          <w:rFonts w:ascii="Times New Roman" w:hAnsi="Times New Roman" w:cs="Times New Roman"/>
          <w:sz w:val="24"/>
          <w:szCs w:val="24"/>
        </w:rPr>
        <w:t>Figure 1</w:t>
      </w:r>
      <w:r w:rsidR="0056132F">
        <w:rPr>
          <w:rFonts w:ascii="Times New Roman" w:hAnsi="Times New Roman" w:cs="Times New Roman"/>
          <w:sz w:val="24"/>
          <w:szCs w:val="24"/>
        </w:rPr>
        <w:t xml:space="preserve"> illustrate</w:t>
      </w:r>
      <w:r w:rsidR="007A5F27">
        <w:rPr>
          <w:rFonts w:ascii="Times New Roman" w:hAnsi="Times New Roman" w:cs="Times New Roman"/>
          <w:sz w:val="24"/>
          <w:szCs w:val="24"/>
        </w:rPr>
        <w:t>s</w:t>
      </w:r>
      <w:r w:rsidR="0056132F">
        <w:rPr>
          <w:rFonts w:ascii="Times New Roman" w:hAnsi="Times New Roman" w:cs="Times New Roman"/>
          <w:sz w:val="24"/>
          <w:szCs w:val="24"/>
        </w:rPr>
        <w:t xml:space="preserve"> the study timeline.</w:t>
      </w:r>
    </w:p>
    <w:p w14:paraId="4DE4E067" w14:textId="150FD17F" w:rsidR="00EA560B" w:rsidRDefault="00EA560B" w:rsidP="004A1C5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C7F54">
        <w:rPr>
          <w:rFonts w:ascii="Times New Roman" w:eastAsia="Times New Roman" w:hAnsi="Times New Roman" w:cs="Times New Roman"/>
          <w:b/>
          <w:bCs/>
          <w:i/>
          <w:iCs/>
          <w:sz w:val="24"/>
          <w:szCs w:val="24"/>
        </w:rPr>
        <w:t>Orientati</w:t>
      </w:r>
      <w:bookmarkStart w:id="0" w:name="_GoBack"/>
      <w:bookmarkEnd w:id="0"/>
      <w:r w:rsidRPr="004C7F54">
        <w:rPr>
          <w:rFonts w:ascii="Times New Roman" w:eastAsia="Times New Roman" w:hAnsi="Times New Roman" w:cs="Times New Roman"/>
          <w:b/>
          <w:bCs/>
          <w:i/>
          <w:iCs/>
          <w:sz w:val="24"/>
          <w:szCs w:val="24"/>
        </w:rPr>
        <w:t>on</w:t>
      </w:r>
      <w:r w:rsidR="001F5668">
        <w:rPr>
          <w:rFonts w:ascii="Times New Roman" w:eastAsia="Times New Roman" w:hAnsi="Times New Roman" w:cs="Times New Roman"/>
          <w:b/>
          <w:bCs/>
          <w:i/>
          <w:iCs/>
          <w:sz w:val="24"/>
          <w:szCs w:val="24"/>
        </w:rPr>
        <w:t xml:space="preserve">. </w:t>
      </w:r>
      <w:r w:rsidR="004C7F54">
        <w:rPr>
          <w:rFonts w:ascii="Times New Roman" w:eastAsia="Times New Roman" w:hAnsi="Times New Roman" w:cs="Times New Roman"/>
          <w:sz w:val="24"/>
          <w:szCs w:val="24"/>
        </w:rPr>
        <w:t>A one-hour group o</w:t>
      </w:r>
      <w:r w:rsidRPr="004C7F54">
        <w:rPr>
          <w:rFonts w:ascii="Times New Roman" w:eastAsia="Times New Roman" w:hAnsi="Times New Roman" w:cs="Times New Roman"/>
          <w:sz w:val="24"/>
          <w:szCs w:val="24"/>
          <w:highlight w:val="white"/>
        </w:rPr>
        <w:t xml:space="preserve">rientation </w:t>
      </w:r>
      <w:r w:rsidR="001F5668">
        <w:rPr>
          <w:rFonts w:ascii="Times New Roman" w:eastAsia="Times New Roman" w:hAnsi="Times New Roman" w:cs="Times New Roman"/>
          <w:sz w:val="24"/>
          <w:szCs w:val="24"/>
          <w:highlight w:val="white"/>
        </w:rPr>
        <w:t>will take</w:t>
      </w:r>
      <w:r w:rsidR="004C7F54">
        <w:rPr>
          <w:rFonts w:ascii="Times New Roman" w:eastAsia="Times New Roman" w:hAnsi="Times New Roman" w:cs="Times New Roman"/>
          <w:sz w:val="24"/>
          <w:szCs w:val="24"/>
          <w:highlight w:val="white"/>
        </w:rPr>
        <w:t xml:space="preserve"> place at the start of the intervention, </w:t>
      </w:r>
      <w:r w:rsidR="004C7F54" w:rsidRPr="004C7F54">
        <w:rPr>
          <w:rFonts w:ascii="Times New Roman" w:eastAsia="Times New Roman" w:hAnsi="Times New Roman" w:cs="Times New Roman"/>
          <w:sz w:val="24"/>
          <w:szCs w:val="24"/>
          <w:highlight w:val="white"/>
        </w:rPr>
        <w:t>located in a</w:t>
      </w:r>
      <w:r w:rsidRPr="004C7F54">
        <w:rPr>
          <w:rFonts w:ascii="Times New Roman" w:eastAsia="Times New Roman" w:hAnsi="Times New Roman" w:cs="Times New Roman"/>
          <w:sz w:val="24"/>
          <w:szCs w:val="24"/>
          <w:highlight w:val="white"/>
        </w:rPr>
        <w:t xml:space="preserve"> meditation room </w:t>
      </w:r>
      <w:r w:rsidR="004C7F54" w:rsidRPr="004C7F54">
        <w:rPr>
          <w:rFonts w:ascii="Times New Roman" w:eastAsia="Times New Roman" w:hAnsi="Times New Roman" w:cs="Times New Roman"/>
          <w:sz w:val="24"/>
          <w:szCs w:val="24"/>
          <w:highlight w:val="white"/>
        </w:rPr>
        <w:t>in Counseling and Mental Health.</w:t>
      </w:r>
      <w:r w:rsidR="004C7F54">
        <w:rPr>
          <w:rFonts w:ascii="Times New Roman" w:eastAsia="Times New Roman" w:hAnsi="Times New Roman" w:cs="Times New Roman"/>
          <w:sz w:val="24"/>
          <w:szCs w:val="24"/>
          <w:highlight w:val="white"/>
        </w:rPr>
        <w:t xml:space="preserve"> Orientation groups </w:t>
      </w:r>
      <w:r w:rsidR="00D16719">
        <w:rPr>
          <w:rFonts w:ascii="Times New Roman" w:eastAsia="Times New Roman" w:hAnsi="Times New Roman" w:cs="Times New Roman"/>
          <w:sz w:val="24"/>
          <w:szCs w:val="24"/>
          <w:highlight w:val="white"/>
        </w:rPr>
        <w:t xml:space="preserve">will be small (e.g., </w:t>
      </w:r>
      <w:r w:rsidR="004C7F54">
        <w:rPr>
          <w:rFonts w:ascii="Times New Roman" w:eastAsia="Times New Roman" w:hAnsi="Times New Roman" w:cs="Times New Roman"/>
          <w:sz w:val="24"/>
          <w:szCs w:val="24"/>
          <w:highlight w:val="white"/>
        </w:rPr>
        <w:t>5-1</w:t>
      </w:r>
      <w:r w:rsidR="00D16719">
        <w:rPr>
          <w:rFonts w:ascii="Times New Roman" w:eastAsia="Times New Roman" w:hAnsi="Times New Roman" w:cs="Times New Roman"/>
          <w:sz w:val="24"/>
          <w:szCs w:val="24"/>
          <w:highlight w:val="white"/>
        </w:rPr>
        <w:t>0</w:t>
      </w:r>
      <w:r w:rsidR="004C7F54">
        <w:rPr>
          <w:rFonts w:ascii="Times New Roman" w:eastAsia="Times New Roman" w:hAnsi="Times New Roman" w:cs="Times New Roman"/>
          <w:sz w:val="24"/>
          <w:szCs w:val="24"/>
          <w:highlight w:val="white"/>
        </w:rPr>
        <w:t xml:space="preserve"> participants</w:t>
      </w:r>
      <w:r w:rsidR="00D16719">
        <w:rPr>
          <w:rFonts w:ascii="Times New Roman" w:eastAsia="Times New Roman" w:hAnsi="Times New Roman" w:cs="Times New Roman"/>
          <w:sz w:val="24"/>
          <w:szCs w:val="24"/>
          <w:highlight w:val="white"/>
        </w:rPr>
        <w:t>)</w:t>
      </w:r>
      <w:r w:rsidR="004C7F54">
        <w:rPr>
          <w:rFonts w:ascii="Times New Roman" w:eastAsia="Times New Roman" w:hAnsi="Times New Roman" w:cs="Times New Roman"/>
          <w:sz w:val="24"/>
          <w:szCs w:val="24"/>
          <w:highlight w:val="white"/>
        </w:rPr>
        <w:t xml:space="preserve"> and w</w:t>
      </w:r>
      <w:r w:rsidR="001F5668">
        <w:rPr>
          <w:rFonts w:ascii="Times New Roman" w:eastAsia="Times New Roman" w:hAnsi="Times New Roman" w:cs="Times New Roman"/>
          <w:sz w:val="24"/>
          <w:szCs w:val="24"/>
          <w:highlight w:val="white"/>
        </w:rPr>
        <w:t>ill be</w:t>
      </w:r>
      <w:r w:rsidR="004C7F54">
        <w:rPr>
          <w:rFonts w:ascii="Times New Roman" w:eastAsia="Times New Roman" w:hAnsi="Times New Roman" w:cs="Times New Roman"/>
          <w:sz w:val="24"/>
          <w:szCs w:val="24"/>
          <w:highlight w:val="white"/>
        </w:rPr>
        <w:t xml:space="preserve"> led by the study coordinator (a meditation instructor with 15 years teaching experience); the session</w:t>
      </w:r>
      <w:r w:rsidR="001F5668">
        <w:rPr>
          <w:rFonts w:ascii="Times New Roman" w:eastAsia="Times New Roman" w:hAnsi="Times New Roman" w:cs="Times New Roman"/>
          <w:sz w:val="24"/>
          <w:szCs w:val="24"/>
          <w:highlight w:val="white"/>
        </w:rPr>
        <w:t>s</w:t>
      </w:r>
      <w:r w:rsidR="004C7F54">
        <w:rPr>
          <w:rFonts w:ascii="Times New Roman" w:eastAsia="Times New Roman" w:hAnsi="Times New Roman" w:cs="Times New Roman"/>
          <w:sz w:val="24"/>
          <w:szCs w:val="24"/>
          <w:highlight w:val="white"/>
        </w:rPr>
        <w:t xml:space="preserve"> include an introduction to mindfulness meditation, guided meditation, and group discussion about establishing a daily meditation practice. The guided meditation </w:t>
      </w:r>
      <w:r w:rsidR="001F5668">
        <w:rPr>
          <w:rFonts w:ascii="Times New Roman" w:eastAsia="Times New Roman" w:hAnsi="Times New Roman" w:cs="Times New Roman"/>
          <w:sz w:val="24"/>
          <w:szCs w:val="24"/>
          <w:highlight w:val="white"/>
        </w:rPr>
        <w:t xml:space="preserve">will </w:t>
      </w:r>
      <w:r w:rsidR="004C7F54">
        <w:rPr>
          <w:rFonts w:ascii="Times New Roman" w:eastAsia="Times New Roman" w:hAnsi="Times New Roman" w:cs="Times New Roman"/>
          <w:sz w:val="24"/>
          <w:szCs w:val="24"/>
          <w:highlight w:val="white"/>
        </w:rPr>
        <w:t xml:space="preserve">include </w:t>
      </w:r>
      <w:r w:rsidR="001F5668">
        <w:rPr>
          <w:rFonts w:ascii="Times New Roman" w:eastAsia="Times New Roman" w:hAnsi="Times New Roman" w:cs="Times New Roman"/>
          <w:sz w:val="24"/>
          <w:szCs w:val="24"/>
          <w:highlight w:val="white"/>
        </w:rPr>
        <w:t xml:space="preserve">instructions to </w:t>
      </w:r>
      <w:r w:rsidR="004C7F54">
        <w:rPr>
          <w:rFonts w:ascii="Times New Roman" w:eastAsia="Times New Roman" w:hAnsi="Times New Roman" w:cs="Times New Roman"/>
          <w:sz w:val="24"/>
          <w:szCs w:val="24"/>
          <w:highlight w:val="white"/>
        </w:rPr>
        <w:t xml:space="preserve">mindfully place and return attention to a single point of focus (e.g., breath, sensation, color visualization, or mantra). All anchor points </w:t>
      </w:r>
      <w:r w:rsidR="001F5668">
        <w:rPr>
          <w:rFonts w:ascii="Times New Roman" w:eastAsia="Times New Roman" w:hAnsi="Times New Roman" w:cs="Times New Roman"/>
          <w:sz w:val="24"/>
          <w:szCs w:val="24"/>
          <w:highlight w:val="white"/>
        </w:rPr>
        <w:t>will be</w:t>
      </w:r>
      <w:r w:rsidR="004C7F54">
        <w:rPr>
          <w:rFonts w:ascii="Times New Roman" w:eastAsia="Times New Roman" w:hAnsi="Times New Roman" w:cs="Times New Roman"/>
          <w:sz w:val="24"/>
          <w:szCs w:val="24"/>
          <w:highlight w:val="white"/>
        </w:rPr>
        <w:t xml:space="preserve"> practiced as a group, and participants w</w:t>
      </w:r>
      <w:r w:rsidR="001F5668">
        <w:rPr>
          <w:rFonts w:ascii="Times New Roman" w:eastAsia="Times New Roman" w:hAnsi="Times New Roman" w:cs="Times New Roman"/>
          <w:sz w:val="24"/>
          <w:szCs w:val="24"/>
          <w:highlight w:val="white"/>
        </w:rPr>
        <w:t>ill be asked</w:t>
      </w:r>
      <w:r w:rsidR="004C7F54">
        <w:rPr>
          <w:rFonts w:ascii="Times New Roman" w:eastAsia="Times New Roman" w:hAnsi="Times New Roman" w:cs="Times New Roman"/>
          <w:sz w:val="24"/>
          <w:szCs w:val="24"/>
          <w:highlight w:val="white"/>
        </w:rPr>
        <w:t xml:space="preserve"> to select which anchor worked best for them. Instruction </w:t>
      </w:r>
      <w:r w:rsidR="001F5668">
        <w:rPr>
          <w:rFonts w:ascii="Times New Roman" w:eastAsia="Times New Roman" w:hAnsi="Times New Roman" w:cs="Times New Roman"/>
          <w:sz w:val="24"/>
          <w:szCs w:val="24"/>
          <w:highlight w:val="white"/>
        </w:rPr>
        <w:t>is</w:t>
      </w:r>
      <w:r w:rsidR="004C7F54">
        <w:rPr>
          <w:rFonts w:ascii="Times New Roman" w:eastAsia="Times New Roman" w:hAnsi="Times New Roman" w:cs="Times New Roman"/>
          <w:sz w:val="24"/>
          <w:szCs w:val="24"/>
          <w:highlight w:val="white"/>
        </w:rPr>
        <w:t xml:space="preserve"> provided on the fundamental elements of mindfulness, along with tips for helping to integrate the habit of meditation and mindfulness into daily life. </w:t>
      </w:r>
      <w:r w:rsidR="00D16719">
        <w:rPr>
          <w:rFonts w:ascii="Times New Roman" w:eastAsia="Times New Roman" w:hAnsi="Times New Roman" w:cs="Times New Roman"/>
          <w:sz w:val="24"/>
          <w:szCs w:val="24"/>
          <w:highlight w:val="white"/>
        </w:rPr>
        <w:t>Instructions are provided at orientation for the remaining portion of the study</w:t>
      </w:r>
      <w:r w:rsidR="00D16719">
        <w:rPr>
          <w:rFonts w:ascii="Times New Roman" w:eastAsia="Times New Roman" w:hAnsi="Times New Roman" w:cs="Times New Roman"/>
          <w:sz w:val="24"/>
          <w:szCs w:val="24"/>
        </w:rPr>
        <w:t xml:space="preserve">, which includes </w:t>
      </w:r>
      <w:r w:rsidR="00C37525">
        <w:rPr>
          <w:rFonts w:ascii="Times New Roman" w:eastAsia="Times New Roman" w:hAnsi="Times New Roman" w:cs="Times New Roman"/>
          <w:sz w:val="24"/>
          <w:szCs w:val="24"/>
        </w:rPr>
        <w:t>return</w:t>
      </w:r>
      <w:r w:rsidR="00D16719">
        <w:rPr>
          <w:rFonts w:ascii="Times New Roman" w:eastAsia="Times New Roman" w:hAnsi="Times New Roman" w:cs="Times New Roman"/>
          <w:sz w:val="24"/>
          <w:szCs w:val="24"/>
        </w:rPr>
        <w:t>ing</w:t>
      </w:r>
      <w:r w:rsidR="00C37525">
        <w:rPr>
          <w:rFonts w:ascii="Times New Roman" w:eastAsia="Times New Roman" w:hAnsi="Times New Roman" w:cs="Times New Roman"/>
          <w:sz w:val="24"/>
          <w:szCs w:val="24"/>
        </w:rPr>
        <w:t xml:space="preserve"> to the </w:t>
      </w:r>
      <w:r w:rsidR="004C7F54">
        <w:rPr>
          <w:rFonts w:ascii="Times New Roman" w:eastAsia="Times New Roman" w:hAnsi="Times New Roman" w:cs="Times New Roman"/>
          <w:sz w:val="24"/>
          <w:szCs w:val="24"/>
        </w:rPr>
        <w:t xml:space="preserve">meditation room </w:t>
      </w:r>
      <w:r w:rsidR="00C37525">
        <w:rPr>
          <w:rFonts w:ascii="Times New Roman" w:eastAsia="Times New Roman" w:hAnsi="Times New Roman" w:cs="Times New Roman"/>
          <w:sz w:val="24"/>
          <w:szCs w:val="24"/>
        </w:rPr>
        <w:t>during business hours at least twice a week during the one</w:t>
      </w:r>
      <w:r w:rsidR="001F5668">
        <w:rPr>
          <w:rFonts w:ascii="Times New Roman" w:eastAsia="Times New Roman" w:hAnsi="Times New Roman" w:cs="Times New Roman"/>
          <w:sz w:val="24"/>
          <w:szCs w:val="24"/>
        </w:rPr>
        <w:t>-</w:t>
      </w:r>
      <w:r w:rsidR="00C37525">
        <w:rPr>
          <w:rFonts w:ascii="Times New Roman" w:eastAsia="Times New Roman" w:hAnsi="Times New Roman" w:cs="Times New Roman"/>
          <w:sz w:val="24"/>
          <w:szCs w:val="24"/>
        </w:rPr>
        <w:t xml:space="preserve">month intervention period, to </w:t>
      </w:r>
      <w:r w:rsidR="00C37525">
        <w:rPr>
          <w:rFonts w:ascii="Times New Roman" w:eastAsia="Times New Roman" w:hAnsi="Times New Roman" w:cs="Times New Roman"/>
          <w:sz w:val="24"/>
          <w:szCs w:val="24"/>
        </w:rPr>
        <w:lastRenderedPageBreak/>
        <w:t xml:space="preserve">practice meditating with assigned tools. </w:t>
      </w:r>
      <w:r w:rsidR="00D16719">
        <w:rPr>
          <w:rFonts w:ascii="Times New Roman" w:eastAsia="Times New Roman" w:hAnsi="Times New Roman" w:cs="Times New Roman"/>
          <w:sz w:val="24"/>
          <w:szCs w:val="24"/>
        </w:rPr>
        <w:t>After orientation, participants are asked to make individual appointments with the study coordinator to collect baseline EEG measures while meditating for five minutes.</w:t>
      </w:r>
    </w:p>
    <w:p w14:paraId="04637659" w14:textId="6BC3E600" w:rsidR="00C37525" w:rsidRDefault="001F5668" w:rsidP="00C37525">
      <w:pPr>
        <w:ind w:firstLine="720"/>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Saliva collection procedures</w:t>
      </w:r>
      <w:r>
        <w:rPr>
          <w:rFonts w:ascii="Times New Roman" w:eastAsia="Times New Roman" w:hAnsi="Times New Roman" w:cs="Times New Roman"/>
          <w:sz w:val="24"/>
          <w:szCs w:val="24"/>
        </w:rPr>
        <w:t xml:space="preserve">. </w:t>
      </w:r>
      <w:r w:rsidR="00C37525">
        <w:rPr>
          <w:rFonts w:ascii="Times New Roman" w:eastAsia="Times New Roman" w:hAnsi="Times New Roman" w:cs="Times New Roman"/>
          <w:sz w:val="24"/>
          <w:szCs w:val="24"/>
          <w:highlight w:val="white"/>
        </w:rPr>
        <w:t xml:space="preserve">During orientation, procedures and materials </w:t>
      </w:r>
      <w:r>
        <w:rPr>
          <w:rFonts w:ascii="Times New Roman" w:eastAsia="Times New Roman" w:hAnsi="Times New Roman" w:cs="Times New Roman"/>
          <w:sz w:val="24"/>
          <w:szCs w:val="24"/>
          <w:highlight w:val="white"/>
        </w:rPr>
        <w:t>are</w:t>
      </w:r>
      <w:r w:rsidR="00C37525">
        <w:rPr>
          <w:rFonts w:ascii="Times New Roman" w:eastAsia="Times New Roman" w:hAnsi="Times New Roman" w:cs="Times New Roman"/>
          <w:sz w:val="24"/>
          <w:szCs w:val="24"/>
          <w:highlight w:val="white"/>
        </w:rPr>
        <w:t xml:space="preserve"> provided for collecting saliva for biomarker assays</w:t>
      </w:r>
      <w:r>
        <w:rPr>
          <w:rFonts w:ascii="Times New Roman" w:eastAsia="Times New Roman" w:hAnsi="Times New Roman" w:cs="Times New Roman"/>
          <w:sz w:val="24"/>
          <w:szCs w:val="24"/>
          <w:highlight w:val="white"/>
        </w:rPr>
        <w:t xml:space="preserve">. Participants are instructed to collect saliva </w:t>
      </w:r>
      <w:r w:rsidR="00C37525">
        <w:rPr>
          <w:rFonts w:ascii="Times New Roman" w:eastAsia="Times New Roman" w:hAnsi="Times New Roman" w:cs="Times New Roman"/>
          <w:sz w:val="24"/>
          <w:szCs w:val="24"/>
          <w:highlight w:val="white"/>
        </w:rPr>
        <w:t xml:space="preserve">at home at three points throughout the day; </w:t>
      </w:r>
      <w:r>
        <w:rPr>
          <w:rFonts w:ascii="Times New Roman" w:eastAsia="Times New Roman" w:hAnsi="Times New Roman" w:cs="Times New Roman"/>
          <w:sz w:val="24"/>
          <w:szCs w:val="24"/>
          <w:highlight w:val="white"/>
        </w:rPr>
        <w:t xml:space="preserve">immediately upon waking, </w:t>
      </w:r>
      <w:r w:rsidR="00C37525">
        <w:rPr>
          <w:rFonts w:ascii="Times New Roman" w:eastAsia="Times New Roman" w:hAnsi="Times New Roman" w:cs="Times New Roman"/>
          <w:sz w:val="24"/>
          <w:szCs w:val="24"/>
          <w:highlight w:val="white"/>
        </w:rPr>
        <w:t>one a half hour later, and one in the late evening.</w:t>
      </w:r>
      <w:r w:rsidR="00C375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Specific instructions </w:t>
      </w:r>
      <w:r>
        <w:rPr>
          <w:rFonts w:ascii="Times New Roman" w:eastAsia="Times New Roman" w:hAnsi="Times New Roman" w:cs="Times New Roman"/>
          <w:sz w:val="24"/>
          <w:szCs w:val="24"/>
          <w:highlight w:val="white"/>
        </w:rPr>
        <w:t xml:space="preserve">are </w:t>
      </w:r>
      <w:r>
        <w:rPr>
          <w:rFonts w:ascii="Times New Roman" w:eastAsia="Times New Roman" w:hAnsi="Times New Roman" w:cs="Times New Roman"/>
          <w:sz w:val="24"/>
          <w:szCs w:val="24"/>
        </w:rPr>
        <w:t xml:space="preserve">provided to reduce risk of contamination (e.g., avoiding alcohol). </w:t>
      </w:r>
      <w:r w:rsidR="00C37525">
        <w:rPr>
          <w:rFonts w:ascii="Times New Roman" w:eastAsia="Times New Roman" w:hAnsi="Times New Roman" w:cs="Times New Roman"/>
          <w:sz w:val="24"/>
          <w:szCs w:val="24"/>
        </w:rPr>
        <w:t>To facilitate</w:t>
      </w:r>
      <w:r>
        <w:rPr>
          <w:rFonts w:ascii="Times New Roman" w:eastAsia="Times New Roman" w:hAnsi="Times New Roman" w:cs="Times New Roman"/>
          <w:sz w:val="24"/>
          <w:szCs w:val="24"/>
        </w:rPr>
        <w:t xml:space="preserve"> saliva collection</w:t>
      </w:r>
      <w:r w:rsidR="00C37525">
        <w:rPr>
          <w:rFonts w:ascii="Times New Roman" w:eastAsia="Times New Roman" w:hAnsi="Times New Roman" w:cs="Times New Roman"/>
          <w:sz w:val="24"/>
          <w:szCs w:val="24"/>
        </w:rPr>
        <w:t xml:space="preserve">, participants will be given three </w:t>
      </w:r>
      <w:r>
        <w:rPr>
          <w:rFonts w:ascii="Times New Roman" w:eastAsia="Times New Roman" w:hAnsi="Times New Roman" w:cs="Times New Roman"/>
          <w:sz w:val="24"/>
          <w:szCs w:val="24"/>
        </w:rPr>
        <w:t xml:space="preserve">disposable ‘straws’ that insert into the vial, and three </w:t>
      </w:r>
      <w:r w:rsidR="00C37525">
        <w:rPr>
          <w:rFonts w:ascii="Times New Roman" w:eastAsia="Times New Roman" w:hAnsi="Times New Roman" w:cs="Times New Roman"/>
          <w:sz w:val="24"/>
          <w:szCs w:val="24"/>
        </w:rPr>
        <w:t>labeled vials with color-coded caps that are labeled with the participant ID and collection times for the saliva sample</w:t>
      </w:r>
      <w:r>
        <w:rPr>
          <w:rFonts w:ascii="Times New Roman" w:eastAsia="Times New Roman" w:hAnsi="Times New Roman" w:cs="Times New Roman"/>
          <w:sz w:val="24"/>
          <w:szCs w:val="24"/>
        </w:rPr>
        <w:t xml:space="preserve">. </w:t>
      </w:r>
      <w:r w:rsidR="00C37525">
        <w:rPr>
          <w:rFonts w:ascii="Times New Roman" w:eastAsia="Times New Roman" w:hAnsi="Times New Roman" w:cs="Times New Roman"/>
          <w:sz w:val="24"/>
          <w:szCs w:val="24"/>
        </w:rPr>
        <w:t xml:space="preserve">The participants </w:t>
      </w:r>
      <w:r>
        <w:rPr>
          <w:rFonts w:ascii="Times New Roman" w:eastAsia="Times New Roman" w:hAnsi="Times New Roman" w:cs="Times New Roman"/>
          <w:sz w:val="24"/>
          <w:szCs w:val="24"/>
          <w:highlight w:val="white"/>
        </w:rPr>
        <w:t xml:space="preserve">are </w:t>
      </w:r>
      <w:r w:rsidR="00C37525">
        <w:rPr>
          <w:rFonts w:ascii="Times New Roman" w:eastAsia="Times New Roman" w:hAnsi="Times New Roman" w:cs="Times New Roman"/>
          <w:sz w:val="24"/>
          <w:szCs w:val="24"/>
        </w:rPr>
        <w:t xml:space="preserve">then instructed to freeze the saliva and return it to a cooler on ice within the lab, where the experimenters </w:t>
      </w:r>
      <w:r>
        <w:rPr>
          <w:rFonts w:ascii="Times New Roman" w:eastAsia="Times New Roman" w:hAnsi="Times New Roman" w:cs="Times New Roman"/>
          <w:sz w:val="24"/>
          <w:szCs w:val="24"/>
        </w:rPr>
        <w:t>will</w:t>
      </w:r>
      <w:r w:rsidR="00C37525">
        <w:rPr>
          <w:rFonts w:ascii="Times New Roman" w:eastAsia="Times New Roman" w:hAnsi="Times New Roman" w:cs="Times New Roman"/>
          <w:sz w:val="24"/>
          <w:szCs w:val="24"/>
        </w:rPr>
        <w:t xml:space="preserve"> transfer the samples to the freezer for storage.</w:t>
      </w:r>
    </w:p>
    <w:p w14:paraId="638D1694" w14:textId="426C27DF" w:rsidR="00D16719" w:rsidRPr="00C95BFD" w:rsidRDefault="00D16719" w:rsidP="00D16719">
      <w:pPr>
        <w:ind w:firstLine="720"/>
        <w:rPr>
          <w:rFonts w:ascii="Times New Roman" w:hAnsi="Times New Roman" w:cs="Times New Roman"/>
          <w:sz w:val="24"/>
          <w:szCs w:val="24"/>
        </w:rPr>
      </w:pPr>
      <w:r w:rsidRPr="00F00E92">
        <w:rPr>
          <w:rFonts w:ascii="Times New Roman" w:eastAsia="Times New Roman" w:hAnsi="Times New Roman" w:cs="Times New Roman"/>
          <w:b/>
          <w:bCs/>
          <w:i/>
          <w:sz w:val="24"/>
          <w:szCs w:val="24"/>
          <w:highlight w:val="white"/>
        </w:rPr>
        <w:t>Intervention</w:t>
      </w:r>
      <w:r>
        <w:rPr>
          <w:rFonts w:ascii="Times New Roman" w:eastAsia="Times New Roman" w:hAnsi="Times New Roman" w:cs="Times New Roman"/>
          <w:b/>
          <w:bCs/>
          <w:i/>
          <w:sz w:val="24"/>
          <w:szCs w:val="24"/>
          <w:highlight w:val="white"/>
        </w:rPr>
        <w:t>.</w:t>
      </w:r>
      <w:r>
        <w:rPr>
          <w:rFonts w:ascii="Times New Roman" w:eastAsia="Times New Roman" w:hAnsi="Times New Roman" w:cs="Times New Roman"/>
          <w:b/>
          <w:bCs/>
          <w:i/>
          <w:sz w:val="24"/>
          <w:szCs w:val="24"/>
        </w:rPr>
        <w:t xml:space="preserve"> </w:t>
      </w:r>
      <w:r w:rsidRPr="00C95BFD">
        <w:rPr>
          <w:rFonts w:ascii="Times New Roman" w:hAnsi="Times New Roman" w:cs="Times New Roman"/>
          <w:sz w:val="24"/>
          <w:szCs w:val="24"/>
        </w:rPr>
        <w:t xml:space="preserve">Upon completing the orientation session, </w:t>
      </w:r>
      <w:r>
        <w:rPr>
          <w:rFonts w:ascii="Times New Roman" w:hAnsi="Times New Roman" w:cs="Times New Roman"/>
          <w:sz w:val="24"/>
          <w:szCs w:val="24"/>
        </w:rPr>
        <w:t>the one month self-guided meditation program will commence.</w:t>
      </w:r>
      <w:r w:rsidRPr="00C95BFD">
        <w:rPr>
          <w:rFonts w:ascii="Times New Roman" w:hAnsi="Times New Roman" w:cs="Times New Roman"/>
          <w:sz w:val="24"/>
          <w:szCs w:val="24"/>
        </w:rPr>
        <w:t xml:space="preserve"> Both groups </w:t>
      </w:r>
      <w:r>
        <w:rPr>
          <w:rFonts w:ascii="Times New Roman" w:hAnsi="Times New Roman" w:cs="Times New Roman"/>
          <w:sz w:val="24"/>
          <w:szCs w:val="24"/>
        </w:rPr>
        <w:t>will be</w:t>
      </w:r>
      <w:r w:rsidRPr="00C95BFD">
        <w:rPr>
          <w:rFonts w:ascii="Times New Roman" w:hAnsi="Times New Roman" w:cs="Times New Roman"/>
          <w:sz w:val="24"/>
          <w:szCs w:val="24"/>
        </w:rPr>
        <w:t xml:space="preserve"> asked to use the meditation app</w:t>
      </w:r>
      <w:r>
        <w:rPr>
          <w:rFonts w:ascii="Times New Roman" w:hAnsi="Times New Roman" w:cs="Times New Roman"/>
          <w:sz w:val="24"/>
          <w:szCs w:val="24"/>
        </w:rPr>
        <w:t>,</w:t>
      </w:r>
      <w:r w:rsidRPr="00C95BFD">
        <w:rPr>
          <w:rFonts w:ascii="Times New Roman" w:hAnsi="Times New Roman" w:cs="Times New Roman"/>
          <w:sz w:val="24"/>
          <w:szCs w:val="24"/>
        </w:rPr>
        <w:t xml:space="preserve"> 10% Happier</w:t>
      </w:r>
      <w:r>
        <w:rPr>
          <w:rFonts w:ascii="Times New Roman" w:hAnsi="Times New Roman" w:cs="Times New Roman"/>
          <w:sz w:val="24"/>
          <w:szCs w:val="24"/>
        </w:rPr>
        <w:t xml:space="preserve"> (</w:t>
      </w:r>
      <w:hyperlink r:id="rId7" w:history="1">
        <w:sdt>
          <w:sdtPr>
            <w:tag w:val="goog_rdk_160"/>
            <w:id w:val="-588778075"/>
          </w:sdtPr>
          <w:sdtContent>
            <w:r w:rsidRPr="00F01915">
              <w:rPr>
                <w:rFonts w:ascii="Times New Roman" w:eastAsia="Times New Roman" w:hAnsi="Times New Roman" w:cs="Times New Roman"/>
                <w:color w:val="0000FF"/>
                <w:sz w:val="24"/>
                <w:szCs w:val="24"/>
                <w:u w:val="single"/>
              </w:rPr>
              <w:t>https://www.tenpercent.com/</w:t>
            </w:r>
          </w:sdtContent>
        </w:sdt>
      </w:hyperlink>
      <w:r>
        <w:t>)</w:t>
      </w:r>
      <w:r>
        <w:rPr>
          <w:rFonts w:ascii="Times New Roman" w:hAnsi="Times New Roman" w:cs="Times New Roman"/>
          <w:sz w:val="24"/>
          <w:szCs w:val="24"/>
        </w:rPr>
        <w:t>,</w:t>
      </w:r>
      <w:r w:rsidRPr="00C95BFD">
        <w:rPr>
          <w:rFonts w:ascii="Times New Roman" w:hAnsi="Times New Roman" w:cs="Times New Roman"/>
          <w:sz w:val="24"/>
          <w:szCs w:val="24"/>
        </w:rPr>
        <w:t xml:space="preserve"> at least twice a week</w:t>
      </w:r>
      <w:r>
        <w:rPr>
          <w:rFonts w:ascii="Times New Roman" w:hAnsi="Times New Roman" w:cs="Times New Roman"/>
          <w:sz w:val="24"/>
          <w:szCs w:val="24"/>
        </w:rPr>
        <w:t>. Participants</w:t>
      </w:r>
      <w:r w:rsidRPr="00C95BFD">
        <w:rPr>
          <w:rFonts w:ascii="Times New Roman" w:hAnsi="Times New Roman" w:cs="Times New Roman"/>
          <w:sz w:val="24"/>
          <w:szCs w:val="24"/>
        </w:rPr>
        <w:t xml:space="preserve"> in the Muse group </w:t>
      </w:r>
      <w:r>
        <w:rPr>
          <w:rFonts w:ascii="Times New Roman" w:hAnsi="Times New Roman" w:cs="Times New Roman"/>
          <w:sz w:val="24"/>
          <w:szCs w:val="24"/>
        </w:rPr>
        <w:t>are</w:t>
      </w:r>
      <w:r w:rsidRPr="00C95BFD">
        <w:rPr>
          <w:rFonts w:ascii="Times New Roman" w:hAnsi="Times New Roman" w:cs="Times New Roman"/>
          <w:sz w:val="24"/>
          <w:szCs w:val="24"/>
        </w:rPr>
        <w:t xml:space="preserve"> also asked to use the Muse at least twice a week</w:t>
      </w:r>
      <w:r>
        <w:rPr>
          <w:rFonts w:ascii="Times New Roman" w:hAnsi="Times New Roman" w:cs="Times New Roman"/>
          <w:sz w:val="24"/>
          <w:szCs w:val="24"/>
        </w:rPr>
        <w:t>,</w:t>
      </w:r>
      <w:r w:rsidRPr="00C95BFD">
        <w:rPr>
          <w:rFonts w:ascii="Times New Roman" w:hAnsi="Times New Roman" w:cs="Times New Roman"/>
          <w:sz w:val="24"/>
          <w:szCs w:val="24"/>
        </w:rPr>
        <w:t xml:space="preserve"> in addition to 10% Happier. In both groups, participants </w:t>
      </w:r>
      <w:r>
        <w:rPr>
          <w:rFonts w:ascii="Times New Roman" w:hAnsi="Times New Roman" w:cs="Times New Roman"/>
          <w:sz w:val="24"/>
          <w:szCs w:val="24"/>
        </w:rPr>
        <w:t>are</w:t>
      </w:r>
      <w:r w:rsidRPr="00C95BFD">
        <w:rPr>
          <w:rFonts w:ascii="Times New Roman" w:hAnsi="Times New Roman" w:cs="Times New Roman"/>
          <w:sz w:val="24"/>
          <w:szCs w:val="24"/>
        </w:rPr>
        <w:t xml:space="preserve"> encouraged to use wh</w:t>
      </w:r>
      <w:r>
        <w:rPr>
          <w:rFonts w:ascii="Times New Roman" w:hAnsi="Times New Roman" w:cs="Times New Roman"/>
          <w:sz w:val="24"/>
          <w:szCs w:val="24"/>
        </w:rPr>
        <w:t>ichever</w:t>
      </w:r>
      <w:r w:rsidRPr="00C95BFD">
        <w:rPr>
          <w:rFonts w:ascii="Times New Roman" w:hAnsi="Times New Roman" w:cs="Times New Roman"/>
          <w:sz w:val="24"/>
          <w:szCs w:val="24"/>
        </w:rPr>
        <w:t xml:space="preserve"> tools worked best for them during the remaining days of the week in order to meditate every day for one month. Prior to starting the intervention, participants </w:t>
      </w:r>
      <w:r>
        <w:rPr>
          <w:rFonts w:ascii="Times New Roman" w:hAnsi="Times New Roman" w:cs="Times New Roman"/>
          <w:sz w:val="24"/>
          <w:szCs w:val="24"/>
        </w:rPr>
        <w:t>are</w:t>
      </w:r>
      <w:r w:rsidRPr="00C95BFD">
        <w:rPr>
          <w:rFonts w:ascii="Times New Roman" w:hAnsi="Times New Roman" w:cs="Times New Roman"/>
          <w:sz w:val="24"/>
          <w:szCs w:val="24"/>
        </w:rPr>
        <w:t xml:space="preserve"> asked to schedule an appointment with the primary researcher to </w:t>
      </w:r>
      <w:bookmarkStart w:id="1" w:name="_Hlk44406940"/>
      <w:r w:rsidRPr="00C95BFD">
        <w:rPr>
          <w:rFonts w:ascii="Times New Roman" w:hAnsi="Times New Roman" w:cs="Times New Roman"/>
          <w:sz w:val="24"/>
          <w:szCs w:val="24"/>
        </w:rPr>
        <w:t>acquire a baseline EEG reading</w:t>
      </w:r>
      <w:r>
        <w:rPr>
          <w:rFonts w:ascii="Times New Roman" w:hAnsi="Times New Roman" w:cs="Times New Roman"/>
          <w:sz w:val="24"/>
          <w:szCs w:val="24"/>
        </w:rPr>
        <w:t xml:space="preserve"> using the Muse</w:t>
      </w:r>
      <w:r w:rsidRPr="00C95BFD">
        <w:rPr>
          <w:rFonts w:ascii="Times New Roman" w:hAnsi="Times New Roman" w:cs="Times New Roman"/>
          <w:sz w:val="24"/>
          <w:szCs w:val="24"/>
        </w:rPr>
        <w:t xml:space="preserve"> </w:t>
      </w:r>
      <w:bookmarkEnd w:id="1"/>
      <w:r w:rsidRPr="00C95BFD">
        <w:rPr>
          <w:rFonts w:ascii="Times New Roman" w:hAnsi="Times New Roman" w:cs="Times New Roman"/>
          <w:sz w:val="24"/>
          <w:szCs w:val="24"/>
        </w:rPr>
        <w:t>(see below). The intervention consist</w:t>
      </w:r>
      <w:r>
        <w:rPr>
          <w:rFonts w:ascii="Times New Roman" w:hAnsi="Times New Roman" w:cs="Times New Roman"/>
          <w:sz w:val="24"/>
          <w:szCs w:val="24"/>
        </w:rPr>
        <w:t>s</w:t>
      </w:r>
      <w:r w:rsidRPr="00C95BFD">
        <w:rPr>
          <w:rFonts w:ascii="Times New Roman" w:hAnsi="Times New Roman" w:cs="Times New Roman"/>
          <w:sz w:val="24"/>
          <w:szCs w:val="24"/>
        </w:rPr>
        <w:t xml:space="preserve"> of a </w:t>
      </w:r>
      <w:r>
        <w:rPr>
          <w:rFonts w:ascii="Times New Roman" w:hAnsi="Times New Roman" w:cs="Times New Roman"/>
          <w:sz w:val="24"/>
          <w:szCs w:val="24"/>
        </w:rPr>
        <w:t>four</w:t>
      </w:r>
      <w:r w:rsidRPr="00C95BFD">
        <w:rPr>
          <w:rFonts w:ascii="Times New Roman" w:hAnsi="Times New Roman" w:cs="Times New Roman"/>
          <w:sz w:val="24"/>
          <w:szCs w:val="24"/>
        </w:rPr>
        <w:t xml:space="preserve">-week practice of self-guided meditation in which participants </w:t>
      </w:r>
      <w:r>
        <w:rPr>
          <w:rFonts w:ascii="Times New Roman" w:hAnsi="Times New Roman" w:cs="Times New Roman"/>
          <w:sz w:val="24"/>
          <w:szCs w:val="24"/>
        </w:rPr>
        <w:t>are</w:t>
      </w:r>
      <w:r w:rsidRPr="00C95BFD">
        <w:rPr>
          <w:rFonts w:ascii="Times New Roman" w:hAnsi="Times New Roman" w:cs="Times New Roman"/>
          <w:sz w:val="24"/>
          <w:szCs w:val="24"/>
        </w:rPr>
        <w:t xml:space="preserve"> asked to meditate for 10 minutes every day.</w:t>
      </w:r>
      <w:r>
        <w:rPr>
          <w:rFonts w:ascii="Times New Roman" w:hAnsi="Times New Roman" w:cs="Times New Roman"/>
          <w:sz w:val="24"/>
          <w:szCs w:val="24"/>
        </w:rPr>
        <w:t xml:space="preserve"> </w:t>
      </w:r>
      <w:r w:rsidRPr="00C95BFD">
        <w:rPr>
          <w:rFonts w:ascii="Times New Roman" w:hAnsi="Times New Roman" w:cs="Times New Roman"/>
          <w:sz w:val="24"/>
          <w:szCs w:val="24"/>
        </w:rPr>
        <w:t xml:space="preserve">Adherence </w:t>
      </w:r>
      <w:r>
        <w:rPr>
          <w:rFonts w:ascii="Times New Roman" w:hAnsi="Times New Roman" w:cs="Times New Roman"/>
          <w:sz w:val="24"/>
          <w:szCs w:val="24"/>
        </w:rPr>
        <w:t>is</w:t>
      </w:r>
      <w:r w:rsidRPr="00C95BFD">
        <w:rPr>
          <w:rFonts w:ascii="Times New Roman" w:hAnsi="Times New Roman" w:cs="Times New Roman"/>
          <w:sz w:val="24"/>
          <w:szCs w:val="24"/>
        </w:rPr>
        <w:t xml:space="preserve"> encouraged via email reminders that included a brief survey sent every other day </w:t>
      </w:r>
      <w:r>
        <w:rPr>
          <w:rFonts w:ascii="Times New Roman" w:hAnsi="Times New Roman" w:cs="Times New Roman"/>
          <w:sz w:val="24"/>
          <w:szCs w:val="24"/>
        </w:rPr>
        <w:t>and is</w:t>
      </w:r>
      <w:r w:rsidRPr="00C95BFD">
        <w:rPr>
          <w:rFonts w:ascii="Times New Roman" w:hAnsi="Times New Roman" w:cs="Times New Roman"/>
          <w:sz w:val="24"/>
          <w:szCs w:val="24"/>
        </w:rPr>
        <w:t xml:space="preserve"> also monitored by asking participants to </w:t>
      </w:r>
      <w:r>
        <w:rPr>
          <w:rFonts w:ascii="Times New Roman" w:hAnsi="Times New Roman" w:cs="Times New Roman"/>
          <w:sz w:val="24"/>
          <w:szCs w:val="24"/>
        </w:rPr>
        <w:t>produce</w:t>
      </w:r>
      <w:r w:rsidRPr="00C95BFD">
        <w:rPr>
          <w:rFonts w:ascii="Times New Roman" w:hAnsi="Times New Roman" w:cs="Times New Roman"/>
          <w:sz w:val="24"/>
          <w:szCs w:val="24"/>
        </w:rPr>
        <w:t xml:space="preserve"> screenshots of the apps at the debriefing. Upon completing the intervention, participants fill out post-questionnaires online </w:t>
      </w:r>
      <w:r>
        <w:rPr>
          <w:rFonts w:ascii="Times New Roman" w:hAnsi="Times New Roman" w:cs="Times New Roman"/>
          <w:sz w:val="24"/>
          <w:szCs w:val="24"/>
        </w:rPr>
        <w:t>and</w:t>
      </w:r>
      <w:r w:rsidRPr="00C95BFD">
        <w:rPr>
          <w:rFonts w:ascii="Times New Roman" w:hAnsi="Times New Roman" w:cs="Times New Roman"/>
          <w:sz w:val="24"/>
          <w:szCs w:val="24"/>
        </w:rPr>
        <w:t xml:space="preserve"> schedule a follow-up meeting with the research coordinator, where post-EEG data </w:t>
      </w:r>
      <w:r>
        <w:rPr>
          <w:rFonts w:ascii="Times New Roman" w:hAnsi="Times New Roman" w:cs="Times New Roman"/>
          <w:sz w:val="24"/>
          <w:szCs w:val="24"/>
        </w:rPr>
        <w:t>is</w:t>
      </w:r>
      <w:r w:rsidRPr="00C95BFD">
        <w:rPr>
          <w:rFonts w:ascii="Times New Roman" w:hAnsi="Times New Roman" w:cs="Times New Roman"/>
          <w:sz w:val="24"/>
          <w:szCs w:val="24"/>
        </w:rPr>
        <w:t xml:space="preserve"> collected using the same procedure as baseline</w:t>
      </w:r>
      <w:r>
        <w:rPr>
          <w:rFonts w:ascii="Times New Roman" w:hAnsi="Times New Roman" w:cs="Times New Roman"/>
          <w:sz w:val="24"/>
          <w:szCs w:val="24"/>
        </w:rPr>
        <w:t xml:space="preserve"> using the Muse app and device; at the follow-up meeting, </w:t>
      </w:r>
      <w:r w:rsidRPr="00C95BFD">
        <w:rPr>
          <w:rFonts w:ascii="Times New Roman" w:hAnsi="Times New Roman" w:cs="Times New Roman"/>
          <w:sz w:val="24"/>
          <w:szCs w:val="24"/>
        </w:rPr>
        <w:t xml:space="preserve">participants </w:t>
      </w:r>
      <w:r>
        <w:rPr>
          <w:rFonts w:ascii="Times New Roman" w:hAnsi="Times New Roman" w:cs="Times New Roman"/>
          <w:sz w:val="24"/>
          <w:szCs w:val="24"/>
        </w:rPr>
        <w:t>are</w:t>
      </w:r>
      <w:r w:rsidRPr="00C95BFD">
        <w:rPr>
          <w:rFonts w:ascii="Times New Roman" w:hAnsi="Times New Roman" w:cs="Times New Roman"/>
          <w:sz w:val="24"/>
          <w:szCs w:val="24"/>
        </w:rPr>
        <w:t xml:space="preserve"> </w:t>
      </w:r>
      <w:r>
        <w:rPr>
          <w:rFonts w:ascii="Times New Roman" w:hAnsi="Times New Roman" w:cs="Times New Roman"/>
          <w:sz w:val="24"/>
          <w:szCs w:val="24"/>
        </w:rPr>
        <w:t xml:space="preserve">asked to show their app usage times from their phone and confirm how much they meditated each week on average. They are then </w:t>
      </w:r>
      <w:r w:rsidRPr="00C95BFD">
        <w:rPr>
          <w:rFonts w:ascii="Times New Roman" w:hAnsi="Times New Roman" w:cs="Times New Roman"/>
          <w:sz w:val="24"/>
          <w:szCs w:val="24"/>
        </w:rPr>
        <w:t>debriefed</w:t>
      </w:r>
      <w:r>
        <w:rPr>
          <w:rFonts w:ascii="Times New Roman" w:hAnsi="Times New Roman" w:cs="Times New Roman"/>
          <w:sz w:val="24"/>
          <w:szCs w:val="24"/>
        </w:rPr>
        <w:t>, thanked, and compensated with a $20 Amazon Gift Card for taking part in the study</w:t>
      </w:r>
      <w:r w:rsidRPr="00C95BFD">
        <w:rPr>
          <w:rFonts w:ascii="Times New Roman" w:hAnsi="Times New Roman" w:cs="Times New Roman"/>
          <w:sz w:val="24"/>
          <w:szCs w:val="24"/>
        </w:rPr>
        <w:t>.</w:t>
      </w:r>
      <w:r>
        <w:rPr>
          <w:rFonts w:ascii="Times New Roman" w:hAnsi="Times New Roman" w:cs="Times New Roman"/>
          <w:sz w:val="24"/>
          <w:szCs w:val="24"/>
        </w:rPr>
        <w:t xml:space="preserve"> </w:t>
      </w:r>
    </w:p>
    <w:p w14:paraId="09FAE848" w14:textId="75021D26" w:rsidR="0056132F" w:rsidRDefault="00A55CA2" w:rsidP="0056132F">
      <w:pPr>
        <w:ind w:firstLine="720"/>
        <w:rPr>
          <w:rFonts w:ascii="Times New Roman" w:eastAsia="Times New Roman" w:hAnsi="Times New Roman" w:cs="Times New Roman"/>
          <w:sz w:val="24"/>
          <w:szCs w:val="24"/>
          <w:highlight w:val="white"/>
        </w:rPr>
      </w:pPr>
      <w:r w:rsidRPr="004A1C51">
        <w:rPr>
          <w:rFonts w:ascii="Times New Roman" w:eastAsia="Times New Roman" w:hAnsi="Times New Roman" w:cs="Times New Roman"/>
          <w:b/>
          <w:i/>
          <w:sz w:val="24"/>
          <w:szCs w:val="24"/>
          <w:highlight w:val="white"/>
        </w:rPr>
        <w:t>Muse group.</w:t>
      </w:r>
      <w:r>
        <w:rPr>
          <w:rFonts w:ascii="Times New Roman" w:eastAsia="Times New Roman" w:hAnsi="Times New Roman" w:cs="Times New Roman"/>
          <w:sz w:val="24"/>
          <w:szCs w:val="24"/>
          <w:highlight w:val="white"/>
        </w:rPr>
        <w:t xml:space="preserve"> </w:t>
      </w:r>
      <w:r w:rsidR="004A1C51">
        <w:rPr>
          <w:rFonts w:ascii="Times New Roman" w:eastAsia="Times New Roman" w:hAnsi="Times New Roman" w:cs="Times New Roman"/>
          <w:sz w:val="24"/>
          <w:szCs w:val="24"/>
        </w:rPr>
        <w:t>Participants assigned to the Muse Group will be provided access to eight  Muse devices for the duration of the study month, which they can sign out using their student ID at the main office of Counseling and Mental Health.</w:t>
      </w:r>
      <w:r w:rsidR="00C37525">
        <w:rPr>
          <w:rFonts w:ascii="Times New Roman" w:eastAsia="Times New Roman" w:hAnsi="Times New Roman" w:cs="Times New Roman"/>
          <w:sz w:val="24"/>
          <w:szCs w:val="24"/>
        </w:rPr>
        <w:t xml:space="preserve"> Muse by </w:t>
      </w:r>
      <w:proofErr w:type="spellStart"/>
      <w:r w:rsidR="00C37525">
        <w:rPr>
          <w:rFonts w:ascii="Times New Roman" w:eastAsia="Times New Roman" w:hAnsi="Times New Roman" w:cs="Times New Roman"/>
          <w:sz w:val="24"/>
          <w:szCs w:val="24"/>
        </w:rPr>
        <w:t>Interaxon</w:t>
      </w:r>
      <w:proofErr w:type="spellEnd"/>
      <w:r w:rsidR="00C37525">
        <w:rPr>
          <w:rFonts w:ascii="Times New Roman" w:eastAsia="Times New Roman" w:hAnsi="Times New Roman" w:cs="Times New Roman"/>
          <w:sz w:val="24"/>
          <w:szCs w:val="24"/>
        </w:rPr>
        <w:t xml:space="preserve"> is an EEG-neurofeedback device sold on Amazon.com. </w:t>
      </w:r>
      <w:proofErr w:type="spellStart"/>
      <w:r w:rsidR="00C37525">
        <w:rPr>
          <w:rFonts w:ascii="Times New Roman" w:eastAsia="Times New Roman" w:hAnsi="Times New Roman" w:cs="Times New Roman"/>
          <w:sz w:val="24"/>
          <w:szCs w:val="24"/>
        </w:rPr>
        <w:t>Interaxon</w:t>
      </w:r>
      <w:proofErr w:type="spellEnd"/>
      <w:r w:rsidR="00C37525">
        <w:rPr>
          <w:rFonts w:ascii="Times New Roman" w:eastAsia="Times New Roman" w:hAnsi="Times New Roman" w:cs="Times New Roman"/>
          <w:sz w:val="24"/>
          <w:szCs w:val="24"/>
        </w:rPr>
        <w:t xml:space="preserve"> markets the Muse as a meditation tool that connects to the Muse app that rewards the user with points for being ‘calm’. More specifically, Muse rewards users for achieving a pattern of electrical activity that is proprietary to </w:t>
      </w:r>
      <w:proofErr w:type="spellStart"/>
      <w:r w:rsidR="00C37525">
        <w:rPr>
          <w:rFonts w:ascii="Times New Roman" w:eastAsia="Times New Roman" w:hAnsi="Times New Roman" w:cs="Times New Roman"/>
          <w:sz w:val="24"/>
          <w:szCs w:val="24"/>
        </w:rPr>
        <w:t>Interaxon</w:t>
      </w:r>
      <w:proofErr w:type="spellEnd"/>
      <w:r w:rsidR="00C37525">
        <w:rPr>
          <w:rFonts w:ascii="Times New Roman" w:eastAsia="Times New Roman" w:hAnsi="Times New Roman" w:cs="Times New Roman"/>
          <w:sz w:val="24"/>
          <w:szCs w:val="24"/>
        </w:rPr>
        <w:t>, that the company claims is a proxy for being in a meditative state they label as ‘calm’. Previous studies have shown the Muse headband to be a tool to increase interest in meditation in neuroscience in the undergraduate population (</w:t>
      </w:r>
      <w:proofErr w:type="spellStart"/>
      <w:r w:rsidR="00C37525">
        <w:rPr>
          <w:rFonts w:ascii="Times New Roman" w:eastAsia="Times New Roman" w:hAnsi="Times New Roman" w:cs="Times New Roman"/>
          <w:sz w:val="24"/>
          <w:szCs w:val="24"/>
        </w:rPr>
        <w:t>Segawa</w:t>
      </w:r>
      <w:proofErr w:type="spellEnd"/>
      <w:r w:rsidR="00C37525">
        <w:rPr>
          <w:rFonts w:ascii="Times New Roman" w:eastAsia="Times New Roman" w:hAnsi="Times New Roman" w:cs="Times New Roman"/>
          <w:sz w:val="24"/>
          <w:szCs w:val="24"/>
        </w:rPr>
        <w:t xml:space="preserve">, 2019). </w:t>
      </w:r>
      <w:r w:rsidR="0056132F">
        <w:rPr>
          <w:rFonts w:ascii="Times New Roman" w:eastAsia="Times New Roman" w:hAnsi="Times New Roman" w:cs="Times New Roman"/>
          <w:sz w:val="24"/>
          <w:szCs w:val="24"/>
          <w:highlight w:val="white"/>
        </w:rPr>
        <w:t xml:space="preserve">Participants in the Muse group are asked to use the Muse at least twice a week, and also try using the 10% Happier app at least twice a week. During the remaining days, they are encouraged to use whichever tools worked </w:t>
      </w:r>
      <w:r w:rsidR="0056132F">
        <w:rPr>
          <w:rFonts w:ascii="Times New Roman" w:eastAsia="Times New Roman" w:hAnsi="Times New Roman" w:cs="Times New Roman"/>
          <w:sz w:val="24"/>
          <w:szCs w:val="24"/>
          <w:highlight w:val="white"/>
        </w:rPr>
        <w:lastRenderedPageBreak/>
        <w:t>best for them (e.g., 10% Happier, Muse, or any of the self-guided techniques taught in the orientation).</w:t>
      </w:r>
    </w:p>
    <w:p w14:paraId="12AA7A9A" w14:textId="3A801B7D" w:rsidR="00C37525" w:rsidRDefault="00A55CA2" w:rsidP="00C37525">
      <w:pPr>
        <w:ind w:firstLine="720"/>
        <w:rPr>
          <w:rFonts w:ascii="Times New Roman" w:eastAsia="Times New Roman" w:hAnsi="Times New Roman" w:cs="Times New Roman"/>
          <w:sz w:val="24"/>
          <w:szCs w:val="24"/>
          <w:highlight w:val="white"/>
        </w:rPr>
      </w:pPr>
      <w:r w:rsidRPr="004A1C51">
        <w:rPr>
          <w:rFonts w:ascii="Times New Roman" w:eastAsia="Times New Roman" w:hAnsi="Times New Roman" w:cs="Times New Roman"/>
          <w:b/>
          <w:i/>
          <w:sz w:val="24"/>
          <w:szCs w:val="24"/>
          <w:highlight w:val="white"/>
        </w:rPr>
        <w:t>App group.</w:t>
      </w:r>
      <w:r>
        <w:rPr>
          <w:rFonts w:ascii="Times New Roman" w:eastAsia="Times New Roman" w:hAnsi="Times New Roman" w:cs="Times New Roman"/>
          <w:sz w:val="24"/>
          <w:szCs w:val="24"/>
          <w:highlight w:val="white"/>
        </w:rPr>
        <w:t xml:space="preserve"> </w:t>
      </w:r>
      <w:r w:rsidR="00C37525">
        <w:rPr>
          <w:rFonts w:ascii="Times New Roman" w:eastAsia="Times New Roman" w:hAnsi="Times New Roman" w:cs="Times New Roman"/>
          <w:sz w:val="24"/>
          <w:szCs w:val="24"/>
          <w:highlight w:val="white"/>
        </w:rPr>
        <w:t xml:space="preserve">10% Happier is an app that contains guided meditations typically five to ten minutes in length, written and delivered by a variety of reputable meditation instructors. All students will be provided with a code for full access to the app for free, for 6 months. </w:t>
      </w:r>
      <w:r w:rsidR="0056132F">
        <w:rPr>
          <w:rFonts w:ascii="Times New Roman" w:eastAsia="Times New Roman" w:hAnsi="Times New Roman" w:cs="Times New Roman"/>
          <w:sz w:val="24"/>
          <w:szCs w:val="24"/>
          <w:highlight w:val="white"/>
        </w:rPr>
        <w:t xml:space="preserve">The app group is asked to use the meditation app, 10% Happier, at least twice a week. During the remaining days, they can continue using the app, or use any of the self-guided techniques taught in the orientation. </w:t>
      </w:r>
    </w:p>
    <w:p w14:paraId="4302199E" w14:textId="6C899DDF" w:rsidR="00171FC2" w:rsidRDefault="00171FC2">
      <w:pPr>
        <w:rPr>
          <w:rFonts w:ascii="Times New Roman" w:eastAsia="Times New Roman" w:hAnsi="Times New Roman" w:cs="Times New Roman"/>
          <w:sz w:val="24"/>
          <w:szCs w:val="24"/>
          <w:highlight w:val="white"/>
        </w:rPr>
      </w:pPr>
    </w:p>
    <w:p w14:paraId="518D01F4" w14:textId="3862B25E" w:rsidR="00C04561" w:rsidRPr="00C04561" w:rsidRDefault="00C04561" w:rsidP="00C04561">
      <w:pPr>
        <w:rPr>
          <w:rFonts w:ascii="Times New Roman" w:eastAsia="Times New Roman" w:hAnsi="Times New Roman" w:cs="Times New Roman"/>
          <w:b/>
          <w:bCs/>
          <w:i/>
          <w:sz w:val="24"/>
          <w:szCs w:val="24"/>
        </w:rPr>
      </w:pPr>
      <w:bookmarkStart w:id="2" w:name="_Toc418338541"/>
      <w:r w:rsidRPr="00C04561">
        <w:rPr>
          <w:rFonts w:ascii="Times New Roman" w:eastAsia="Times New Roman" w:hAnsi="Times New Roman" w:cs="Times New Roman"/>
          <w:b/>
          <w:bCs/>
          <w:i/>
          <w:sz w:val="24"/>
          <w:szCs w:val="24"/>
        </w:rPr>
        <w:t>EEG Recording Procedure</w:t>
      </w:r>
      <w:bookmarkEnd w:id="2"/>
    </w:p>
    <w:p w14:paraId="2990C708" w14:textId="77777777" w:rsidR="00C04561" w:rsidRPr="00C95BFD" w:rsidRDefault="00C04561" w:rsidP="00C04561">
      <w:pPr>
        <w:pStyle w:val="Normal1"/>
        <w:spacing w:line="240" w:lineRule="auto"/>
        <w:ind w:firstLine="720"/>
        <w:rPr>
          <w:rFonts w:ascii="Times New Roman" w:hAnsi="Times New Roman" w:cs="Times New Roman"/>
          <w:sz w:val="24"/>
          <w:szCs w:val="24"/>
        </w:rPr>
      </w:pPr>
      <w:r>
        <w:rPr>
          <w:rFonts w:ascii="Times New Roman" w:hAnsi="Times New Roman" w:cs="Times New Roman"/>
          <w:sz w:val="24"/>
          <w:szCs w:val="24"/>
        </w:rPr>
        <w:t>To evaluate if Muse’s EEG outcomes serve as</w:t>
      </w:r>
      <w:r w:rsidRPr="00C95BFD">
        <w:rPr>
          <w:rFonts w:ascii="Times New Roman" w:hAnsi="Times New Roman" w:cs="Times New Roman"/>
          <w:sz w:val="24"/>
          <w:szCs w:val="24"/>
        </w:rPr>
        <w:t xml:space="preserve"> </w:t>
      </w:r>
      <w:r>
        <w:rPr>
          <w:rFonts w:ascii="Times New Roman" w:hAnsi="Times New Roman" w:cs="Times New Roman"/>
          <w:sz w:val="24"/>
          <w:szCs w:val="24"/>
        </w:rPr>
        <w:t xml:space="preserve">a proxy for </w:t>
      </w:r>
      <w:r w:rsidRPr="00C95BFD">
        <w:rPr>
          <w:rFonts w:ascii="Times New Roman" w:hAnsi="Times New Roman" w:cs="Times New Roman"/>
          <w:sz w:val="24"/>
          <w:szCs w:val="24"/>
        </w:rPr>
        <w:t>mindfulness meditation progress</w:t>
      </w:r>
      <w:r>
        <w:rPr>
          <w:rFonts w:ascii="Times New Roman" w:hAnsi="Times New Roman" w:cs="Times New Roman"/>
          <w:sz w:val="24"/>
          <w:szCs w:val="24"/>
        </w:rPr>
        <w:t>,</w:t>
      </w:r>
      <w:r w:rsidRPr="00C95BFD">
        <w:rPr>
          <w:rFonts w:ascii="Times New Roman" w:hAnsi="Times New Roman" w:cs="Times New Roman"/>
          <w:sz w:val="24"/>
          <w:szCs w:val="24"/>
        </w:rPr>
        <w:t xml:space="preserve"> EEG recording of baseline and follow-up brain</w:t>
      </w:r>
      <w:r>
        <w:rPr>
          <w:rFonts w:ascii="Times New Roman" w:hAnsi="Times New Roman" w:cs="Times New Roman"/>
          <w:sz w:val="24"/>
          <w:szCs w:val="24"/>
        </w:rPr>
        <w:t xml:space="preserve"> </w:t>
      </w:r>
      <w:r w:rsidRPr="00C95BFD">
        <w:rPr>
          <w:rFonts w:ascii="Times New Roman" w:hAnsi="Times New Roman" w:cs="Times New Roman"/>
          <w:sz w:val="24"/>
          <w:szCs w:val="24"/>
        </w:rPr>
        <w:t xml:space="preserve">wave activity during a </w:t>
      </w:r>
      <w:r>
        <w:rPr>
          <w:rFonts w:ascii="Times New Roman" w:hAnsi="Times New Roman" w:cs="Times New Roman"/>
          <w:sz w:val="24"/>
          <w:szCs w:val="24"/>
        </w:rPr>
        <w:t>five</w:t>
      </w:r>
      <w:r w:rsidRPr="00C95BFD">
        <w:rPr>
          <w:rFonts w:ascii="Times New Roman" w:hAnsi="Times New Roman" w:cs="Times New Roman"/>
          <w:sz w:val="24"/>
          <w:szCs w:val="24"/>
        </w:rPr>
        <w:t xml:space="preserve">-minute meditation was collected in individual sessions with the research coordinator </w:t>
      </w:r>
      <w:r>
        <w:rPr>
          <w:rFonts w:ascii="Times New Roman" w:hAnsi="Times New Roman" w:cs="Times New Roman"/>
          <w:sz w:val="24"/>
          <w:szCs w:val="24"/>
        </w:rPr>
        <w:t>and</w:t>
      </w:r>
      <w:r w:rsidRPr="00C95BFD">
        <w:rPr>
          <w:rFonts w:ascii="Times New Roman" w:hAnsi="Times New Roman" w:cs="Times New Roman"/>
          <w:sz w:val="24"/>
          <w:szCs w:val="24"/>
        </w:rPr>
        <w:t xml:space="preserve"> were held in a small private office space</w:t>
      </w:r>
      <w:r>
        <w:rPr>
          <w:rFonts w:ascii="Times New Roman" w:hAnsi="Times New Roman" w:cs="Times New Roman"/>
          <w:sz w:val="24"/>
          <w:szCs w:val="24"/>
        </w:rPr>
        <w:t xml:space="preserve">, which </w:t>
      </w:r>
      <w:r w:rsidRPr="00C95BFD">
        <w:rPr>
          <w:rFonts w:ascii="Times New Roman" w:hAnsi="Times New Roman" w:cs="Times New Roman"/>
          <w:sz w:val="24"/>
          <w:szCs w:val="24"/>
        </w:rPr>
        <w:t xml:space="preserve">lasted approximately 10 minutes. During the individual sessions, participants were asked to </w:t>
      </w:r>
      <w:r>
        <w:rPr>
          <w:rFonts w:ascii="Times New Roman" w:hAnsi="Times New Roman" w:cs="Times New Roman"/>
          <w:sz w:val="24"/>
          <w:szCs w:val="24"/>
        </w:rPr>
        <w:t xml:space="preserve">wear </w:t>
      </w:r>
      <w:r w:rsidRPr="00C95BFD">
        <w:rPr>
          <w:rFonts w:ascii="Times New Roman" w:hAnsi="Times New Roman" w:cs="Times New Roman"/>
          <w:sz w:val="24"/>
          <w:szCs w:val="24"/>
        </w:rPr>
        <w:t xml:space="preserve">the Muse headband, which was connected to the research team’s mobile device via Bluetooth. Participants were told that they were going to be asked to meditate for five minutes while their brain waves were recorded and </w:t>
      </w:r>
      <w:r>
        <w:rPr>
          <w:rFonts w:ascii="Times New Roman" w:hAnsi="Times New Roman" w:cs="Times New Roman"/>
          <w:sz w:val="24"/>
          <w:szCs w:val="24"/>
        </w:rPr>
        <w:t xml:space="preserve">that </w:t>
      </w:r>
      <w:r w:rsidRPr="00C95BFD">
        <w:rPr>
          <w:rFonts w:ascii="Times New Roman" w:hAnsi="Times New Roman" w:cs="Times New Roman"/>
          <w:sz w:val="24"/>
          <w:szCs w:val="24"/>
        </w:rPr>
        <w:t>they should meditate using their own preferred anchor point (e.g., breath, sound/mantra, bodily sensations)</w:t>
      </w:r>
      <w:r>
        <w:rPr>
          <w:rFonts w:ascii="Times New Roman" w:hAnsi="Times New Roman" w:cs="Times New Roman"/>
          <w:sz w:val="24"/>
          <w:szCs w:val="24"/>
        </w:rPr>
        <w:t xml:space="preserve">, which was </w:t>
      </w:r>
      <w:r w:rsidRPr="00C95BFD">
        <w:rPr>
          <w:rFonts w:ascii="Times New Roman" w:hAnsi="Times New Roman" w:cs="Times New Roman"/>
          <w:sz w:val="24"/>
          <w:szCs w:val="24"/>
        </w:rPr>
        <w:t xml:space="preserve">based on what worked best for them during orientation (at baseline) or in their daily practice (at follow-up). Next, the researcher ensured </w:t>
      </w:r>
      <w:r>
        <w:rPr>
          <w:rFonts w:ascii="Times New Roman" w:hAnsi="Times New Roman" w:cs="Times New Roman"/>
          <w:sz w:val="24"/>
          <w:szCs w:val="24"/>
        </w:rPr>
        <w:t xml:space="preserve">that </w:t>
      </w:r>
      <w:r w:rsidRPr="00C95BFD">
        <w:rPr>
          <w:rFonts w:ascii="Times New Roman" w:hAnsi="Times New Roman" w:cs="Times New Roman"/>
          <w:sz w:val="24"/>
          <w:szCs w:val="24"/>
        </w:rPr>
        <w:t>the participant was comfortable with the instructions, which included sitting still and upright in a chair, feet flat, eyes closed, taking a few deep breaths to relax</w:t>
      </w:r>
      <w:r>
        <w:rPr>
          <w:rFonts w:ascii="Times New Roman" w:hAnsi="Times New Roman" w:cs="Times New Roman"/>
          <w:sz w:val="24"/>
          <w:szCs w:val="24"/>
        </w:rPr>
        <w:t>,</w:t>
      </w:r>
      <w:r w:rsidRPr="00C95BFD">
        <w:rPr>
          <w:rFonts w:ascii="Times New Roman" w:hAnsi="Times New Roman" w:cs="Times New Roman"/>
          <w:sz w:val="24"/>
          <w:szCs w:val="24"/>
        </w:rPr>
        <w:t xml:space="preserve"> and prepar</w:t>
      </w:r>
      <w:r>
        <w:rPr>
          <w:rFonts w:ascii="Times New Roman" w:hAnsi="Times New Roman" w:cs="Times New Roman"/>
          <w:sz w:val="24"/>
          <w:szCs w:val="24"/>
        </w:rPr>
        <w:t>ing</w:t>
      </w:r>
      <w:r w:rsidRPr="00C95BFD">
        <w:rPr>
          <w:rFonts w:ascii="Times New Roman" w:hAnsi="Times New Roman" w:cs="Times New Roman"/>
          <w:sz w:val="24"/>
          <w:szCs w:val="24"/>
        </w:rPr>
        <w:t xml:space="preserve"> to meditate. Then, the researcher offered to exit the room to allow the participant to meditate in privacy</w:t>
      </w:r>
      <w:r>
        <w:rPr>
          <w:rFonts w:ascii="Times New Roman" w:hAnsi="Times New Roman" w:cs="Times New Roman"/>
          <w:sz w:val="24"/>
          <w:szCs w:val="24"/>
        </w:rPr>
        <w:t xml:space="preserve"> or</w:t>
      </w:r>
      <w:r w:rsidRPr="00C95BFD">
        <w:rPr>
          <w:rFonts w:ascii="Times New Roman" w:hAnsi="Times New Roman" w:cs="Times New Roman"/>
          <w:sz w:val="24"/>
          <w:szCs w:val="24"/>
        </w:rPr>
        <w:t xml:space="preserve"> to remain in the room and meditate alongside the participant during the five-minute session. All participants chose to have the researcher remain in the room. Participants followed the instructions played out loud from the Muse app for calibration. Following calibration and instructions from Muse to begin meditating, the researcher turned off the volume so the participants could begin meditating on their own in silence (with no aural feedback). After </w:t>
      </w:r>
      <w:r>
        <w:rPr>
          <w:rFonts w:ascii="Times New Roman" w:hAnsi="Times New Roman" w:cs="Times New Roman"/>
          <w:sz w:val="24"/>
          <w:szCs w:val="24"/>
        </w:rPr>
        <w:t>five</w:t>
      </w:r>
      <w:r w:rsidRPr="00C95BFD">
        <w:rPr>
          <w:rFonts w:ascii="Times New Roman" w:hAnsi="Times New Roman" w:cs="Times New Roman"/>
          <w:sz w:val="24"/>
          <w:szCs w:val="24"/>
        </w:rPr>
        <w:t xml:space="preserve"> minutes, the researcher notified the participant </w:t>
      </w:r>
      <w:r>
        <w:rPr>
          <w:rFonts w:ascii="Times New Roman" w:hAnsi="Times New Roman" w:cs="Times New Roman"/>
          <w:sz w:val="24"/>
          <w:szCs w:val="24"/>
        </w:rPr>
        <w:t xml:space="preserve">that </w:t>
      </w:r>
      <w:r w:rsidRPr="00C95BFD">
        <w:rPr>
          <w:rFonts w:ascii="Times New Roman" w:hAnsi="Times New Roman" w:cs="Times New Roman"/>
          <w:sz w:val="24"/>
          <w:szCs w:val="24"/>
        </w:rPr>
        <w:t xml:space="preserve">the meditation session ended. Participants were able to look at their outcome measures displayed on the Muse app after their meditation session. </w:t>
      </w:r>
    </w:p>
    <w:p w14:paraId="767A6BF8" w14:textId="77777777" w:rsidR="00C04561" w:rsidRDefault="00C04561">
      <w:pPr>
        <w:rPr>
          <w:rFonts w:ascii="Times New Roman" w:eastAsia="Times New Roman" w:hAnsi="Times New Roman" w:cs="Times New Roman"/>
          <w:sz w:val="24"/>
          <w:szCs w:val="24"/>
          <w:highlight w:val="white"/>
        </w:rPr>
      </w:pPr>
    </w:p>
    <w:p w14:paraId="429D8815" w14:textId="420EDCBD" w:rsidR="00171FC2" w:rsidRPr="00F00E92" w:rsidRDefault="00205090">
      <w:pPr>
        <w:rPr>
          <w:rFonts w:ascii="Times New Roman" w:eastAsia="Times New Roman" w:hAnsi="Times New Roman" w:cs="Times New Roman"/>
          <w:b/>
          <w:bCs/>
          <w:i/>
          <w:sz w:val="24"/>
          <w:szCs w:val="24"/>
          <w:highlight w:val="white"/>
        </w:rPr>
      </w:pPr>
      <w:r w:rsidRPr="00F00E92">
        <w:rPr>
          <w:rFonts w:ascii="Times New Roman" w:eastAsia="Times New Roman" w:hAnsi="Times New Roman" w:cs="Times New Roman"/>
          <w:b/>
          <w:bCs/>
          <w:i/>
          <w:sz w:val="24"/>
          <w:szCs w:val="24"/>
          <w:highlight w:val="white"/>
        </w:rPr>
        <w:t>Instruments</w:t>
      </w:r>
    </w:p>
    <w:p w14:paraId="74B3DF42" w14:textId="6A366CE9" w:rsidR="00205090" w:rsidRDefault="00205090">
      <w:pPr>
        <w:rPr>
          <w:rFonts w:ascii="Times New Roman" w:eastAsia="Times New Roman" w:hAnsi="Times New Roman" w:cs="Times New Roman"/>
          <w:i/>
          <w:sz w:val="24"/>
          <w:szCs w:val="24"/>
          <w:highlight w:val="white"/>
        </w:rPr>
      </w:pPr>
    </w:p>
    <w:p w14:paraId="44FD1FCE" w14:textId="7DBC1554" w:rsidR="00205090" w:rsidRPr="00205090" w:rsidRDefault="00477CC3">
      <w:pPr>
        <w:rPr>
          <w:rFonts w:ascii="Times New Roman" w:eastAsia="Times New Roman" w:hAnsi="Times New Roman" w:cs="Times New Roman"/>
          <w:iCs/>
          <w:sz w:val="24"/>
          <w:szCs w:val="24"/>
          <w:highlight w:val="white"/>
        </w:rPr>
      </w:pPr>
      <w:r>
        <w:rPr>
          <w:rFonts w:ascii="Times New Roman" w:eastAsia="Times New Roman" w:hAnsi="Times New Roman" w:cs="Times New Roman"/>
          <w:iCs/>
          <w:sz w:val="24"/>
          <w:szCs w:val="24"/>
          <w:highlight w:val="white"/>
        </w:rPr>
        <w:t>Table 2</w:t>
      </w:r>
      <w:r w:rsidR="00205090">
        <w:rPr>
          <w:rFonts w:ascii="Times New Roman" w:eastAsia="Times New Roman" w:hAnsi="Times New Roman" w:cs="Times New Roman"/>
          <w:iCs/>
          <w:sz w:val="24"/>
          <w:szCs w:val="24"/>
          <w:highlight w:val="white"/>
        </w:rPr>
        <w:t xml:space="preserve"> presents an overview of the measures </w:t>
      </w:r>
      <w:r w:rsidR="00A55CA2">
        <w:rPr>
          <w:rFonts w:ascii="Times New Roman" w:eastAsia="Times New Roman" w:hAnsi="Times New Roman" w:cs="Times New Roman"/>
          <w:iCs/>
          <w:sz w:val="24"/>
          <w:szCs w:val="24"/>
          <w:highlight w:val="white"/>
        </w:rPr>
        <w:t xml:space="preserve">to be </w:t>
      </w:r>
      <w:r w:rsidR="00205090">
        <w:rPr>
          <w:rFonts w:ascii="Times New Roman" w:eastAsia="Times New Roman" w:hAnsi="Times New Roman" w:cs="Times New Roman"/>
          <w:iCs/>
          <w:sz w:val="24"/>
          <w:szCs w:val="24"/>
          <w:highlight w:val="white"/>
        </w:rPr>
        <w:t>used at each assessment point for the current study.</w:t>
      </w:r>
    </w:p>
    <w:p w14:paraId="22E94630" w14:textId="77777777" w:rsidR="00205090" w:rsidRDefault="00205090">
      <w:pPr>
        <w:rPr>
          <w:rFonts w:ascii="Times New Roman" w:eastAsia="Times New Roman" w:hAnsi="Times New Roman" w:cs="Times New Roman"/>
          <w:i/>
          <w:sz w:val="24"/>
          <w:szCs w:val="24"/>
          <w:highlight w:val="white"/>
        </w:rPr>
      </w:pPr>
    </w:p>
    <w:p w14:paraId="3A02AE1B" w14:textId="77777777" w:rsidR="00236C73" w:rsidRDefault="00C5617E" w:rsidP="00236C73">
      <w:pPr>
        <w:spacing w:after="200"/>
        <w:rPr>
          <w:rFonts w:ascii="Times New Roman" w:eastAsia="Times New Roman" w:hAnsi="Times New Roman" w:cs="Times New Roman"/>
          <w:b/>
          <w:bCs/>
          <w:iCs/>
          <w:sz w:val="24"/>
          <w:szCs w:val="24"/>
        </w:rPr>
      </w:pPr>
      <w:r w:rsidRPr="00C5617E">
        <w:rPr>
          <w:rFonts w:ascii="Times New Roman" w:eastAsia="Times New Roman" w:hAnsi="Times New Roman" w:cs="Times New Roman"/>
          <w:b/>
          <w:bCs/>
          <w:iCs/>
          <w:sz w:val="24"/>
          <w:szCs w:val="24"/>
        </w:rPr>
        <w:t>Primary mental health outcomes:</w:t>
      </w:r>
    </w:p>
    <w:p w14:paraId="326733B3" w14:textId="265A95F5" w:rsidR="00236C73" w:rsidRPr="00236C73" w:rsidRDefault="00C5617E" w:rsidP="00236C73">
      <w:pPr>
        <w:spacing w:after="200"/>
        <w:rPr>
          <w:rFonts w:ascii="Times New Roman" w:eastAsia="Times New Roman" w:hAnsi="Times New Roman" w:cs="Times New Roman"/>
          <w:sz w:val="24"/>
          <w:szCs w:val="24"/>
        </w:rPr>
      </w:pPr>
      <w:r w:rsidRPr="00851B57">
        <w:rPr>
          <w:rFonts w:ascii="Times New Roman" w:eastAsia="Times New Roman" w:hAnsi="Times New Roman" w:cs="Times New Roman"/>
          <w:i/>
          <w:sz w:val="24"/>
          <w:szCs w:val="24"/>
        </w:rPr>
        <w:t>Distress:</w:t>
      </w:r>
      <w:r w:rsidRPr="00851B57">
        <w:rPr>
          <w:rFonts w:ascii="Times New Roman" w:eastAsia="Times New Roman" w:hAnsi="Times New Roman" w:cs="Times New Roman"/>
          <w:sz w:val="24"/>
          <w:szCs w:val="24"/>
        </w:rPr>
        <w:t xml:space="preserve"> </w:t>
      </w:r>
      <w:r w:rsidR="00236C73" w:rsidRPr="00236C73">
        <w:rPr>
          <w:rFonts w:ascii="Times New Roman" w:eastAsia="Times New Roman" w:hAnsi="Times New Roman" w:cs="Times New Roman"/>
          <w:sz w:val="24"/>
          <w:szCs w:val="24"/>
        </w:rPr>
        <w:t xml:space="preserve">The 21-item Depression, Anxiety, Stress Scale (DASS-21; Henry &amp; Crawford, 2005; Lovibond &amp; Lovibond, 1995) is a self-report measure in which participants rate the frequency and severity of experiencing negative emotions over the past week and is translated into the severity of stress, anxiety, and depression. The measure can be used to assess the current state or change in the state of the severity of stress, anxiety, and depression. Frequency and severity are </w:t>
      </w:r>
      <w:r w:rsidR="00236C73" w:rsidRPr="00236C73">
        <w:rPr>
          <w:rFonts w:ascii="Times New Roman" w:eastAsia="Times New Roman" w:hAnsi="Times New Roman" w:cs="Times New Roman"/>
          <w:sz w:val="24"/>
          <w:szCs w:val="24"/>
        </w:rPr>
        <w:lastRenderedPageBreak/>
        <w:t>translated to a 4-point Likert Scale (</w:t>
      </w:r>
      <w:r w:rsidR="00236C73" w:rsidRPr="00236C73">
        <w:rPr>
          <w:rFonts w:ascii="Times New Roman" w:eastAsia="Times New Roman" w:hAnsi="Times New Roman" w:cs="Times New Roman"/>
          <w:i/>
          <w:iCs/>
          <w:sz w:val="24"/>
          <w:szCs w:val="24"/>
        </w:rPr>
        <w:t>0 = did not apply to me at all - NEVER, 1 = applied to me to some degree or some of the time - SOMETIMES, 2 = applied to me to a considerable degree or a good part of the time - OFTEN, 3 = applied to me very much or most of the time - ALMOST ALWAYS</w:t>
      </w:r>
      <w:r w:rsidR="00236C73" w:rsidRPr="00236C73">
        <w:rPr>
          <w:rFonts w:ascii="Times New Roman" w:eastAsia="Times New Roman" w:hAnsi="Times New Roman" w:cs="Times New Roman"/>
          <w:sz w:val="24"/>
          <w:szCs w:val="24"/>
        </w:rPr>
        <w:t xml:space="preserve">). In this study, stress, anxiety, and depression </w:t>
      </w:r>
      <w:r w:rsidR="00A55CA2">
        <w:rPr>
          <w:rFonts w:ascii="Times New Roman" w:eastAsia="Times New Roman" w:hAnsi="Times New Roman" w:cs="Times New Roman"/>
          <w:sz w:val="24"/>
          <w:szCs w:val="24"/>
        </w:rPr>
        <w:t>will be</w:t>
      </w:r>
      <w:r w:rsidR="00A55CA2" w:rsidRPr="00236C73">
        <w:rPr>
          <w:rFonts w:ascii="Times New Roman" w:eastAsia="Times New Roman" w:hAnsi="Times New Roman" w:cs="Times New Roman"/>
          <w:sz w:val="24"/>
          <w:szCs w:val="24"/>
        </w:rPr>
        <w:t xml:space="preserve"> </w:t>
      </w:r>
      <w:r w:rsidR="00236C73" w:rsidRPr="00236C73">
        <w:rPr>
          <w:rFonts w:ascii="Times New Roman" w:eastAsia="Times New Roman" w:hAnsi="Times New Roman" w:cs="Times New Roman"/>
          <w:sz w:val="24"/>
          <w:szCs w:val="24"/>
        </w:rPr>
        <w:t xml:space="preserve">measured by calculating the summation of scores for the items relevant to each given category, with higher scores indicating increased severity. These scores </w:t>
      </w:r>
      <w:r w:rsidR="00A55CA2">
        <w:rPr>
          <w:rFonts w:ascii="Times New Roman" w:eastAsia="Times New Roman" w:hAnsi="Times New Roman" w:cs="Times New Roman"/>
          <w:sz w:val="24"/>
          <w:szCs w:val="24"/>
        </w:rPr>
        <w:t>will</w:t>
      </w:r>
      <w:r w:rsidR="00A55CA2" w:rsidRPr="00236C73">
        <w:rPr>
          <w:rFonts w:ascii="Times New Roman" w:eastAsia="Times New Roman" w:hAnsi="Times New Roman" w:cs="Times New Roman"/>
          <w:sz w:val="24"/>
          <w:szCs w:val="24"/>
        </w:rPr>
        <w:t xml:space="preserve"> </w:t>
      </w:r>
      <w:r w:rsidR="00236C73" w:rsidRPr="00236C73">
        <w:rPr>
          <w:rFonts w:ascii="Times New Roman" w:eastAsia="Times New Roman" w:hAnsi="Times New Roman" w:cs="Times New Roman"/>
          <w:sz w:val="24"/>
          <w:szCs w:val="24"/>
        </w:rPr>
        <w:t xml:space="preserve">then </w:t>
      </w:r>
      <w:r w:rsidR="00A55CA2">
        <w:rPr>
          <w:rFonts w:ascii="Times New Roman" w:eastAsia="Times New Roman" w:hAnsi="Times New Roman" w:cs="Times New Roman"/>
          <w:sz w:val="24"/>
          <w:szCs w:val="24"/>
        </w:rPr>
        <w:t xml:space="preserve">be </w:t>
      </w:r>
      <w:r w:rsidR="00236C73" w:rsidRPr="00236C73">
        <w:rPr>
          <w:rFonts w:ascii="Times New Roman" w:eastAsia="Times New Roman" w:hAnsi="Times New Roman" w:cs="Times New Roman"/>
          <w:sz w:val="24"/>
          <w:szCs w:val="24"/>
        </w:rPr>
        <w:t xml:space="preserve">combined to create a DASS-21 total score, which we refer to as mental health throughout the study, with lower scores on DASS-21 marking higher levels of mental health. As such, the direction of the effect size was set to use positive values to represent improvements. </w:t>
      </w:r>
    </w:p>
    <w:p w14:paraId="0AA9563E" w14:textId="7C37900D" w:rsidR="00C5617E" w:rsidRDefault="00236C73" w:rsidP="004A1C51">
      <w:pPr>
        <w:pStyle w:val="Normal1"/>
        <w:spacing w:line="240" w:lineRule="auto"/>
      </w:pPr>
      <w:r w:rsidRPr="00236C73">
        <w:rPr>
          <w:rFonts w:ascii="Times New Roman" w:eastAsia="Times New Roman" w:hAnsi="Times New Roman" w:cs="Times New Roman"/>
          <w:sz w:val="24"/>
          <w:szCs w:val="24"/>
        </w:rPr>
        <w:t xml:space="preserve">The reliability and validity of DASS-21 are considered adequate with data applied to non-clinical populations </w:t>
      </w:r>
      <w:r w:rsidRPr="00236C73">
        <w:rPr>
          <w:rFonts w:ascii="Times New Roman" w:eastAsia="Times New Roman" w:hAnsi="Times New Roman" w:cs="Times New Roman"/>
          <w:sz w:val="24"/>
          <w:szCs w:val="24"/>
        </w:rPr>
        <w:fldChar w:fldCharType="begin" w:fldLock="1"/>
      </w:r>
      <w:r w:rsidRPr="00236C73">
        <w:rPr>
          <w:rFonts w:ascii="Times New Roman" w:eastAsia="Times New Roman" w:hAnsi="Times New Roman" w:cs="Times New Roman"/>
          <w:sz w:val="24"/>
          <w:szCs w:val="24"/>
        </w:rPr>
        <w:instrText>ADDIN CSL_CITATION {"citationItems":[{"id":"ITEM-1","itemData":{"author":[{"dropping-particle":"","family":"Henry","given":"Julie D.","non-dropping-particle":"","parse-names":false,"suffix":""},{"dropping-particle":"","family":"Crawford","given":"John R.","non-dropping-particle":"","parse-names":false,"suffix":""}],"container-title":"British Journal of Clinical Psychology","id":"ITEM-1","issue":"2","issued":{"date-parts":[["2005"]]},"page":"227-239","title":"The short‐form version of the Depression Anxiety Stress Scales (DASS-21): Construct validity and normative data in a large non-clinical sample","type":"article-journal","volume":"44"},"uris":["http://www.mendeley.com/documents/?uuid=ffbae944-46ab-424d-b9f9-e0bdaad4365c"]}],"mendeley":{"formattedCitation":"(Henry &amp; Crawford, 2005)","plainTextFormattedCitation":"(Henry &amp; Crawford, 2005)","previouslyFormattedCitation":"(Henry &amp; Crawford, 2005)"},"properties":{"noteIndex":0},"schema":"https://github.com/citation-style-language/schema/raw/master/csl-citation.json"}</w:instrText>
      </w:r>
      <w:r w:rsidRPr="00236C73">
        <w:rPr>
          <w:rFonts w:ascii="Times New Roman" w:eastAsia="Times New Roman" w:hAnsi="Times New Roman" w:cs="Times New Roman"/>
          <w:sz w:val="24"/>
          <w:szCs w:val="24"/>
        </w:rPr>
        <w:fldChar w:fldCharType="separate"/>
      </w:r>
      <w:r w:rsidRPr="00236C73">
        <w:rPr>
          <w:rFonts w:ascii="Times New Roman" w:eastAsia="Times New Roman" w:hAnsi="Times New Roman" w:cs="Times New Roman"/>
          <w:sz w:val="24"/>
          <w:szCs w:val="24"/>
        </w:rPr>
        <w:t>(Henry &amp; Crawford, 2005)</w:t>
      </w:r>
      <w:r w:rsidRPr="00236C73">
        <w:rPr>
          <w:rFonts w:ascii="Times New Roman" w:eastAsia="Times New Roman" w:hAnsi="Times New Roman" w:cs="Times New Roman"/>
          <w:sz w:val="24"/>
          <w:szCs w:val="24"/>
        </w:rPr>
        <w:fldChar w:fldCharType="end"/>
      </w:r>
      <w:r w:rsidRPr="00236C73">
        <w:rPr>
          <w:rFonts w:ascii="Times New Roman" w:eastAsia="Times New Roman" w:hAnsi="Times New Roman" w:cs="Times New Roman"/>
          <w:sz w:val="24"/>
          <w:szCs w:val="24"/>
        </w:rPr>
        <w:t xml:space="preserve">; internal consistency on the DASS-21 is high in our sample, with a Cronbach’s α of 0.92. Decreases in the severity of elements of the DASS-21 correlates with the practice of mindfulness meditation </w:t>
      </w:r>
      <w:r w:rsidRPr="00236C73">
        <w:rPr>
          <w:rFonts w:ascii="Times New Roman" w:eastAsia="Times New Roman" w:hAnsi="Times New Roman" w:cs="Times New Roman"/>
          <w:sz w:val="24"/>
          <w:szCs w:val="24"/>
        </w:rPr>
        <w:fldChar w:fldCharType="begin" w:fldLock="1"/>
      </w:r>
      <w:r w:rsidRPr="00236C73">
        <w:rPr>
          <w:rFonts w:ascii="Times New Roman" w:eastAsia="Times New Roman" w:hAnsi="Times New Roman" w:cs="Times New Roman"/>
          <w:sz w:val="24"/>
          <w:szCs w:val="24"/>
        </w:rPr>
        <w:instrText>ADDIN CSL_CITATION {"citationItems":[{"id":"ITEM-1","itemData":{"author":[{"dropping-particle":"","family":"Schreiner","given":"Istvan","non-dropping-particle":"","parse-names":false,"suffix":""},{"dropping-particle":"","family":"Malcolm","given":"James P.","non-dropping-particle":"","parse-names":false,"suffix":""}],"container-title":"Behaviour Change","id":"ITEM-1","issue":"3","issued":{"date-parts":[["2008"]]},"page":"156-168","title":"The benefits of mindfulness meditation: Changes in emotional states of depression, anxiety, and stress","type":"article-journal","volume":"25"},"uris":["http://www.mendeley.com/documents/?uuid=6610280d-2b19-4a50-89ed-ceea676cff14"]},{"id":"ITEM-2","itemData":{"author":[{"dropping-particle":"","family":"Myint","given":"K.","non-dropping-particle":"","parse-names":false,"suffix":""},{"dropping-particle":"","family":"Choy","given":"K. L.","non-dropping-particle":"","parse-names":false,"suffix":""},{"dropping-particle":"","family":"Su","given":"T. T.","non-dropping-particle":"","parse-names":false,"suffix":""},{"dropping-particle":"","family":"Lam","given":"S. K.","non-dropping-particle":"","parse-names":false,"suffix":""}],"container-title":"Biomedical Research- India","id":"ITEM-2","issue":"2","issued":{"date-parts":[["2011"]]},"title":"The effect of short-term practice of mindfulness meditation in alleviating stress in university students","type":"article-journal","volume":"22"},"uris":["http://www.mendeley.com/documents/?uuid=fb116ac7-64dd-4af9-9fb9-15542b426206"]},{"id":"ITEM-3","itemData":{"author":[{"dropping-particle":"","family":"Zwan","given":"Judith Esi","non-dropping-particle":"van der","parse-names":false,"suffix":""},{"dropping-particle":"","family":"Vente","given":"Wieke","non-dropping-particle":"de","parse-names":false,"suffix":""},{"dropping-particle":"","family":"Huizink","given":"Anja C.","non-dropping-particle":"","parse-names":false,"suffix":""},{"dropping-particle":"","family":"Bögels","given":"Susan M.","non-dropping-particle":"","parse-names":false,"suffix":""},{"dropping-particle":"","family":"Bruin","given":"Esther I.","non-dropping-particle":"de","parse-names":false,"suffix":""}],"container-title":"Applied Psychophysiology and Biofeedback","id":"ITEM-3","issue":"4","issued":{"date-parts":[["2015"]]},"page":"257-268","title":"Physical activity, mindfulness meditation, or heart rate variability biofeedback for stress reduction: a randomized controlled trial","type":"article-journal","volume":"40"},"uris":["http://www.mendeley.com/documents/?uuid=222e22ce-0d74-495a-8271-c05b34ae5349"]}],"mendeley":{"formattedCitation":"(Myint, Choy, Su, &amp; Lam, 2011; Schreiner &amp; Malcolm, 2008; van der Zwan, de Vente, Huizink, Bögels, &amp; de Bruin, 2015)","plainTextFormattedCitation":"(Myint, Choy, Su, &amp; Lam, 2011; Schreiner &amp; Malcolm, 2008; van der Zwan, de Vente, Huizink, Bögels, &amp; de Bruin, 2015)","previouslyFormattedCitation":"(Myint, Choy, Su, &amp; Lam, 2011; Schreiner &amp; Malcolm, 2008; van der Zwan, de Vente, Huizink, Bögels, &amp; de Bruin, 2015)"},"properties":{"noteIndex":0},"schema":"https://github.com/citation-style-language/schema/raw/master/csl-citation.json"}</w:instrText>
      </w:r>
      <w:r w:rsidRPr="00236C73">
        <w:rPr>
          <w:rFonts w:ascii="Times New Roman" w:eastAsia="Times New Roman" w:hAnsi="Times New Roman" w:cs="Times New Roman"/>
          <w:sz w:val="24"/>
          <w:szCs w:val="24"/>
        </w:rPr>
        <w:fldChar w:fldCharType="separate"/>
      </w:r>
      <w:r w:rsidRPr="00236C73">
        <w:rPr>
          <w:rFonts w:ascii="Times New Roman" w:eastAsia="Times New Roman" w:hAnsi="Times New Roman" w:cs="Times New Roman"/>
          <w:sz w:val="24"/>
          <w:szCs w:val="24"/>
        </w:rPr>
        <w:t>(</w:t>
      </w:r>
      <w:proofErr w:type="spellStart"/>
      <w:r w:rsidRPr="00236C73">
        <w:rPr>
          <w:rFonts w:ascii="Times New Roman" w:eastAsia="Times New Roman" w:hAnsi="Times New Roman" w:cs="Times New Roman"/>
          <w:sz w:val="24"/>
          <w:szCs w:val="24"/>
        </w:rPr>
        <w:t>Myint</w:t>
      </w:r>
      <w:proofErr w:type="spellEnd"/>
      <w:r w:rsidRPr="00236C73">
        <w:rPr>
          <w:rFonts w:ascii="Times New Roman" w:eastAsia="Times New Roman" w:hAnsi="Times New Roman" w:cs="Times New Roman"/>
          <w:sz w:val="24"/>
          <w:szCs w:val="24"/>
        </w:rPr>
        <w:t xml:space="preserve"> et al., 2011; Schreiner &amp; Malcolm, 2008; van der </w:t>
      </w:r>
      <w:proofErr w:type="spellStart"/>
      <w:r w:rsidRPr="00236C73">
        <w:rPr>
          <w:rFonts w:ascii="Times New Roman" w:eastAsia="Times New Roman" w:hAnsi="Times New Roman" w:cs="Times New Roman"/>
          <w:sz w:val="24"/>
          <w:szCs w:val="24"/>
        </w:rPr>
        <w:t>Zwan</w:t>
      </w:r>
      <w:proofErr w:type="spellEnd"/>
      <w:r w:rsidRPr="00236C73">
        <w:rPr>
          <w:rFonts w:ascii="Times New Roman" w:eastAsia="Times New Roman" w:hAnsi="Times New Roman" w:cs="Times New Roman"/>
          <w:sz w:val="24"/>
          <w:szCs w:val="24"/>
        </w:rPr>
        <w:t xml:space="preserve"> et al., 2015)</w:t>
      </w:r>
      <w:r w:rsidRPr="00236C73">
        <w:rPr>
          <w:rFonts w:ascii="Times New Roman" w:eastAsia="Times New Roman" w:hAnsi="Times New Roman" w:cs="Times New Roman"/>
          <w:sz w:val="24"/>
          <w:szCs w:val="24"/>
        </w:rPr>
        <w:fldChar w:fldCharType="end"/>
      </w:r>
      <w:r w:rsidRPr="00236C73">
        <w:rPr>
          <w:rFonts w:ascii="Times New Roman" w:eastAsia="Times New Roman" w:hAnsi="Times New Roman" w:cs="Times New Roman"/>
          <w:sz w:val="24"/>
          <w:szCs w:val="24"/>
        </w:rPr>
        <w:t xml:space="preserve">. </w:t>
      </w:r>
    </w:p>
    <w:p w14:paraId="7F5DD3E5" w14:textId="01365470" w:rsidR="00C5617E" w:rsidRPr="00C5617E" w:rsidRDefault="00C5617E" w:rsidP="00C5617E">
      <w:pPr>
        <w:spacing w:before="200" w:after="120"/>
        <w:jc w:val="both"/>
        <w:rPr>
          <w:rFonts w:ascii="Times New Roman" w:eastAsia="Times New Roman" w:hAnsi="Times New Roman" w:cs="Times New Roman"/>
          <w:b/>
          <w:bCs/>
          <w:sz w:val="24"/>
          <w:szCs w:val="24"/>
        </w:rPr>
      </w:pPr>
      <w:r w:rsidRPr="00C5617E">
        <w:rPr>
          <w:rFonts w:ascii="Times New Roman" w:eastAsia="Times New Roman" w:hAnsi="Times New Roman" w:cs="Times New Roman"/>
          <w:b/>
          <w:bCs/>
          <w:sz w:val="24"/>
          <w:szCs w:val="24"/>
        </w:rPr>
        <w:t>Secondary mental health outcomes:</w:t>
      </w:r>
    </w:p>
    <w:p w14:paraId="36256827" w14:textId="7605F32C" w:rsidR="00C5617E" w:rsidRPr="00851B57" w:rsidRDefault="00C5617E" w:rsidP="00C5617E">
      <w:pPr>
        <w:rPr>
          <w:rFonts w:ascii="Times New Roman" w:eastAsia="Times New Roman" w:hAnsi="Times New Roman" w:cs="Times New Roman"/>
          <w:sz w:val="24"/>
          <w:szCs w:val="24"/>
        </w:rPr>
      </w:pPr>
      <w:r w:rsidRPr="00851B57">
        <w:rPr>
          <w:rFonts w:ascii="Times New Roman" w:eastAsia="Times New Roman" w:hAnsi="Times New Roman" w:cs="Times New Roman"/>
          <w:i/>
          <w:sz w:val="24"/>
          <w:szCs w:val="24"/>
        </w:rPr>
        <w:t>Stress:</w:t>
      </w:r>
      <w:r w:rsidRPr="00851B57">
        <w:rPr>
          <w:rFonts w:ascii="Times New Roman" w:eastAsia="Times New Roman" w:hAnsi="Times New Roman" w:cs="Times New Roman"/>
          <w:sz w:val="24"/>
          <w:szCs w:val="24"/>
        </w:rPr>
        <w:t xml:space="preserve"> The Perceived Stress Scale–4 (PSS4) is an abbreviated, 4-item Likert format scale designed to measure the degree to which situations in one’s life are appraised as stressful (Cohen et al., 1983). The PSS is a validated, publicly available, and widely used psychological instrument for measuring stress. Each item asks the participant to appraise his or her feelings and thoughts using a 5-point Likert scale (0 =</w:t>
      </w:r>
      <w:r w:rsidRPr="00851B57">
        <w:rPr>
          <w:rFonts w:ascii="Times New Roman" w:eastAsia="Times New Roman" w:hAnsi="Times New Roman" w:cs="Times New Roman"/>
          <w:i/>
          <w:sz w:val="24"/>
          <w:szCs w:val="24"/>
        </w:rPr>
        <w:t> never</w:t>
      </w:r>
      <w:r w:rsidRPr="00851B57">
        <w:rPr>
          <w:rFonts w:ascii="Times New Roman" w:eastAsia="Times New Roman" w:hAnsi="Times New Roman" w:cs="Times New Roman"/>
          <w:sz w:val="24"/>
          <w:szCs w:val="24"/>
        </w:rPr>
        <w:t>, 4 = </w:t>
      </w:r>
      <w:r w:rsidRPr="00851B57">
        <w:rPr>
          <w:rFonts w:ascii="Times New Roman" w:eastAsia="Times New Roman" w:hAnsi="Times New Roman" w:cs="Times New Roman"/>
          <w:i/>
          <w:sz w:val="24"/>
          <w:szCs w:val="24"/>
        </w:rPr>
        <w:t>very often</w:t>
      </w:r>
      <w:r w:rsidRPr="00851B57">
        <w:rPr>
          <w:rFonts w:ascii="Times New Roman" w:eastAsia="Times New Roman" w:hAnsi="Times New Roman" w:cs="Times New Roman"/>
          <w:sz w:val="24"/>
          <w:szCs w:val="24"/>
        </w:rPr>
        <w:t xml:space="preserve">). </w:t>
      </w:r>
    </w:p>
    <w:p w14:paraId="10A95F43" w14:textId="77777777" w:rsidR="00C5617E" w:rsidRPr="00851B57" w:rsidRDefault="00C5617E" w:rsidP="00C5617E">
      <w:pPr>
        <w:pBdr>
          <w:top w:val="none" w:sz="0" w:space="0" w:color="000000"/>
          <w:left w:val="none" w:sz="0" w:space="0" w:color="000000"/>
          <w:bottom w:val="none" w:sz="0" w:space="0" w:color="000000"/>
          <w:right w:val="none" w:sz="0" w:space="0" w:color="000000"/>
          <w:between w:val="none" w:sz="0" w:space="0" w:color="000000"/>
        </w:pBdr>
        <w:spacing w:before="200" w:after="240"/>
        <w:jc w:val="both"/>
        <w:rPr>
          <w:rFonts w:ascii="Times New Roman" w:eastAsia="Times New Roman" w:hAnsi="Times New Roman" w:cs="Times New Roman"/>
          <w:sz w:val="24"/>
          <w:szCs w:val="24"/>
        </w:rPr>
      </w:pPr>
      <w:r w:rsidRPr="00851B57">
        <w:rPr>
          <w:rFonts w:ascii="Times New Roman" w:eastAsia="Times New Roman" w:hAnsi="Times New Roman" w:cs="Times New Roman"/>
          <w:i/>
          <w:sz w:val="24"/>
          <w:szCs w:val="24"/>
        </w:rPr>
        <w:t>Resilience (coping):</w:t>
      </w:r>
      <w:r w:rsidRPr="00851B57">
        <w:rPr>
          <w:rFonts w:ascii="Times New Roman" w:eastAsia="Times New Roman" w:hAnsi="Times New Roman" w:cs="Times New Roman"/>
          <w:sz w:val="24"/>
          <w:szCs w:val="24"/>
        </w:rPr>
        <w:t xml:space="preserve"> Connor–Davidson Resilience Scale (CD-RISC; </w:t>
      </w:r>
      <w:hyperlink r:id="rId8" w:anchor="bib9">
        <w:r w:rsidRPr="00851B57">
          <w:rPr>
            <w:rFonts w:ascii="Times New Roman" w:eastAsia="Times New Roman" w:hAnsi="Times New Roman" w:cs="Times New Roman"/>
            <w:sz w:val="24"/>
            <w:szCs w:val="24"/>
          </w:rPr>
          <w:t>Connor &amp; Davidson, 2003</w:t>
        </w:r>
      </w:hyperlink>
      <w:r w:rsidRPr="00851B57">
        <w:rPr>
          <w:rFonts w:ascii="Times New Roman" w:eastAsia="Times New Roman" w:hAnsi="Times New Roman" w:cs="Times New Roman"/>
          <w:sz w:val="24"/>
          <w:szCs w:val="24"/>
        </w:rPr>
        <w:t>): The CD-RISC is a 25-item scale that measures the ability to cope with stress and adversity. Items include: “I am able to adapt when changes occur,” “I tend to bounce back after illness, injury, or other hardships,” and “I am able to handle unpleasant or painful feelings like sadness, fear, and anger.” Respondents rate items on a scale from 0 (</w:t>
      </w:r>
      <w:r w:rsidRPr="00851B57">
        <w:rPr>
          <w:rFonts w:ascii="Times New Roman" w:eastAsia="Times New Roman" w:hAnsi="Times New Roman" w:cs="Times New Roman"/>
          <w:i/>
          <w:sz w:val="24"/>
          <w:szCs w:val="24"/>
        </w:rPr>
        <w:t>not true at all</w:t>
      </w:r>
      <w:r w:rsidRPr="00851B57">
        <w:rPr>
          <w:rFonts w:ascii="Times New Roman" w:eastAsia="Times New Roman" w:hAnsi="Times New Roman" w:cs="Times New Roman"/>
          <w:sz w:val="24"/>
          <w:szCs w:val="24"/>
        </w:rPr>
        <w:t>) to 4 (</w:t>
      </w:r>
      <w:r w:rsidRPr="00851B57">
        <w:rPr>
          <w:rFonts w:ascii="Times New Roman" w:eastAsia="Times New Roman" w:hAnsi="Times New Roman" w:cs="Times New Roman"/>
          <w:i/>
          <w:sz w:val="24"/>
          <w:szCs w:val="24"/>
        </w:rPr>
        <w:t>true nearly all the time</w:t>
      </w:r>
      <w:r w:rsidRPr="00851B57">
        <w:rPr>
          <w:rFonts w:ascii="Times New Roman" w:eastAsia="Times New Roman" w:hAnsi="Times New Roman" w:cs="Times New Roman"/>
          <w:sz w:val="24"/>
          <w:szCs w:val="24"/>
        </w:rPr>
        <w:t>). A preliminary study of the psychometric properties of the CD-RISC in general population and patient samples showed it to have adequate internal consistency, test-retest reliability, and convergent and divergent validity (</w:t>
      </w:r>
      <w:hyperlink r:id="rId9" w:anchor="bib9">
        <w:r w:rsidRPr="00851B57">
          <w:rPr>
            <w:rFonts w:ascii="Times New Roman" w:eastAsia="Times New Roman" w:hAnsi="Times New Roman" w:cs="Times New Roman"/>
            <w:sz w:val="24"/>
            <w:szCs w:val="24"/>
          </w:rPr>
          <w:t>Connor &amp; Davidson, 2003</w:t>
        </w:r>
      </w:hyperlink>
      <w:r w:rsidRPr="00851B57">
        <w:rPr>
          <w:rFonts w:ascii="Times New Roman" w:eastAsia="Times New Roman" w:hAnsi="Times New Roman" w:cs="Times New Roman"/>
          <w:sz w:val="24"/>
          <w:szCs w:val="24"/>
        </w:rPr>
        <w:t xml:space="preserve">). In the current sample that held true as well with the Cronbach’s α = 0.9273. This measure has been used in studies that assess resilience across the lifespan (Campbell-Sills et al., 2006). </w:t>
      </w:r>
    </w:p>
    <w:p w14:paraId="32245032" w14:textId="6666F140" w:rsidR="00C5617E" w:rsidRPr="00C5617E" w:rsidRDefault="00C5617E" w:rsidP="00C5617E">
      <w:pPr>
        <w:spacing w:before="200" w:after="120"/>
        <w:jc w:val="both"/>
        <w:rPr>
          <w:rFonts w:ascii="Times New Roman" w:eastAsia="Times New Roman" w:hAnsi="Times New Roman" w:cs="Times New Roman"/>
          <w:b/>
          <w:bCs/>
          <w:sz w:val="24"/>
          <w:szCs w:val="24"/>
        </w:rPr>
      </w:pPr>
      <w:r w:rsidRPr="00C5617E">
        <w:rPr>
          <w:rFonts w:ascii="Times New Roman" w:eastAsia="Times New Roman" w:hAnsi="Times New Roman" w:cs="Times New Roman"/>
          <w:b/>
          <w:bCs/>
          <w:sz w:val="24"/>
          <w:szCs w:val="24"/>
        </w:rPr>
        <w:t>Physiological Outcomes:</w:t>
      </w:r>
    </w:p>
    <w:p w14:paraId="1079A076" w14:textId="2BDF6DD9" w:rsidR="00601BED" w:rsidRPr="004A1C51" w:rsidRDefault="00601BE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We plan to capture physiological outcomes through saliva samples for a sub-sample of participants in our study.</w:t>
      </w:r>
      <w:r w:rsidR="00C37525">
        <w:rPr>
          <w:rFonts w:ascii="Times New Roman" w:eastAsia="Times New Roman" w:hAnsi="Times New Roman" w:cs="Times New Roman"/>
          <w:sz w:val="24"/>
          <w:szCs w:val="24"/>
        </w:rPr>
        <w:t xml:space="preserve"> </w:t>
      </w:r>
    </w:p>
    <w:p w14:paraId="49EC6D6D" w14:textId="3F08C899" w:rsidR="00C5617E" w:rsidRDefault="00C5617E">
      <w:pPr>
        <w:spacing w:after="200"/>
        <w:rPr>
          <w:rFonts w:ascii="Times New Roman" w:eastAsia="Times New Roman" w:hAnsi="Times New Roman" w:cs="Times New Roman"/>
          <w:iCs/>
          <w:sz w:val="24"/>
          <w:szCs w:val="24"/>
        </w:rPr>
      </w:pPr>
      <w:r>
        <w:rPr>
          <w:rFonts w:ascii="Times New Roman" w:eastAsia="Times New Roman" w:hAnsi="Times New Roman" w:cs="Times New Roman"/>
          <w:i/>
          <w:sz w:val="24"/>
          <w:szCs w:val="24"/>
        </w:rPr>
        <w:t xml:space="preserve">Physiological stress: </w:t>
      </w:r>
      <w:r>
        <w:rPr>
          <w:rFonts w:ascii="Times New Roman" w:eastAsia="Times New Roman" w:hAnsi="Times New Roman" w:cs="Times New Roman"/>
          <w:iCs/>
          <w:sz w:val="24"/>
          <w:szCs w:val="24"/>
        </w:rPr>
        <w:t xml:space="preserve">Salivary cortisol levels, collected at 3 timepoints in a 24-hour period both before and after the intervention, will be immediately frozen, stored and later shipped and processed at </w:t>
      </w:r>
      <w:proofErr w:type="spellStart"/>
      <w:r>
        <w:rPr>
          <w:rFonts w:ascii="Times New Roman" w:eastAsia="Times New Roman" w:hAnsi="Times New Roman" w:cs="Times New Roman"/>
          <w:iCs/>
          <w:sz w:val="24"/>
          <w:szCs w:val="24"/>
        </w:rPr>
        <w:t>Salimetrics</w:t>
      </w:r>
      <w:proofErr w:type="spellEnd"/>
      <w:r>
        <w:rPr>
          <w:rFonts w:ascii="Times New Roman" w:eastAsia="Times New Roman" w:hAnsi="Times New Roman" w:cs="Times New Roman"/>
          <w:iCs/>
          <w:sz w:val="24"/>
          <w:szCs w:val="24"/>
        </w:rPr>
        <w:t xml:space="preserve">. Many studies document immediate </w:t>
      </w:r>
      <w:r w:rsidR="00EF1C4C">
        <w:rPr>
          <w:rFonts w:ascii="Times New Roman" w:eastAsia="Times New Roman" w:hAnsi="Times New Roman" w:cs="Times New Roman"/>
          <w:iCs/>
          <w:sz w:val="24"/>
          <w:szCs w:val="24"/>
        </w:rPr>
        <w:t>changes</w:t>
      </w:r>
      <w:r>
        <w:rPr>
          <w:rFonts w:ascii="Times New Roman" w:eastAsia="Times New Roman" w:hAnsi="Times New Roman" w:cs="Times New Roman"/>
          <w:iCs/>
          <w:sz w:val="24"/>
          <w:szCs w:val="24"/>
        </w:rPr>
        <w:t xml:space="preserve"> in salivary cortisol </w:t>
      </w:r>
      <w:r w:rsidR="00EF1C4C">
        <w:rPr>
          <w:rFonts w:ascii="Times New Roman" w:eastAsia="Times New Roman" w:hAnsi="Times New Roman" w:cs="Times New Roman"/>
          <w:iCs/>
          <w:sz w:val="24"/>
          <w:szCs w:val="24"/>
        </w:rPr>
        <w:t>in response to</w:t>
      </w:r>
      <w:r>
        <w:rPr>
          <w:rFonts w:ascii="Times New Roman" w:eastAsia="Times New Roman" w:hAnsi="Times New Roman" w:cs="Times New Roman"/>
          <w:iCs/>
          <w:sz w:val="24"/>
          <w:szCs w:val="24"/>
        </w:rPr>
        <w:t xml:space="preserve"> </w:t>
      </w:r>
      <w:r w:rsidR="00EF1C4C">
        <w:rPr>
          <w:rFonts w:ascii="Times New Roman" w:eastAsia="Times New Roman" w:hAnsi="Times New Roman" w:cs="Times New Roman"/>
          <w:iCs/>
          <w:sz w:val="24"/>
          <w:szCs w:val="24"/>
        </w:rPr>
        <w:t xml:space="preserve">stress inducing or reducing activities (e.g., yoga, animal therapy; </w:t>
      </w:r>
      <w:r w:rsidR="00EF1C4C" w:rsidRPr="00EF1C4C">
        <w:rPr>
          <w:rFonts w:ascii="Times New Roman" w:eastAsia="Times New Roman" w:hAnsi="Times New Roman" w:cs="Times New Roman"/>
          <w:iCs/>
          <w:sz w:val="24"/>
          <w:szCs w:val="24"/>
        </w:rPr>
        <w:t xml:space="preserve">Sullivan et al., </w:t>
      </w:r>
      <w:r w:rsidR="00EF1C4C" w:rsidRPr="00EF1C4C">
        <w:rPr>
          <w:rFonts w:ascii="Times New Roman" w:eastAsia="Times New Roman" w:hAnsi="Times New Roman" w:cs="Times New Roman"/>
          <w:iCs/>
          <w:sz w:val="24"/>
          <w:szCs w:val="24"/>
        </w:rPr>
        <w:lastRenderedPageBreak/>
        <w:t xml:space="preserve">2019; </w:t>
      </w:r>
      <w:proofErr w:type="spellStart"/>
      <w:r w:rsidR="00EF1C4C" w:rsidRPr="00EF1C4C">
        <w:rPr>
          <w:rFonts w:ascii="Times New Roman" w:eastAsia="Times New Roman" w:hAnsi="Times New Roman" w:cs="Times New Roman"/>
          <w:iCs/>
          <w:sz w:val="24"/>
          <w:szCs w:val="24"/>
        </w:rPr>
        <w:t>Pendry</w:t>
      </w:r>
      <w:proofErr w:type="spellEnd"/>
      <w:r w:rsidR="00EF1C4C" w:rsidRPr="00EF1C4C">
        <w:rPr>
          <w:rFonts w:ascii="Times New Roman" w:eastAsia="Times New Roman" w:hAnsi="Times New Roman" w:cs="Times New Roman"/>
          <w:iCs/>
          <w:sz w:val="24"/>
          <w:szCs w:val="24"/>
        </w:rPr>
        <w:t xml:space="preserve"> &amp; </w:t>
      </w:r>
      <w:proofErr w:type="spellStart"/>
      <w:r w:rsidR="00EF1C4C" w:rsidRPr="00EF1C4C">
        <w:rPr>
          <w:rFonts w:ascii="Times New Roman" w:eastAsia="Times New Roman" w:hAnsi="Times New Roman" w:cs="Times New Roman"/>
          <w:iCs/>
          <w:sz w:val="24"/>
          <w:szCs w:val="24"/>
        </w:rPr>
        <w:t>Vandagriff</w:t>
      </w:r>
      <w:proofErr w:type="spellEnd"/>
      <w:r w:rsidR="00EF1C4C" w:rsidRPr="00EF1C4C">
        <w:rPr>
          <w:rFonts w:ascii="Times New Roman" w:eastAsia="Times New Roman" w:hAnsi="Times New Roman" w:cs="Times New Roman"/>
          <w:iCs/>
          <w:sz w:val="24"/>
          <w:szCs w:val="24"/>
        </w:rPr>
        <w:t xml:space="preserve">, 2019), </w:t>
      </w:r>
      <w:r w:rsidR="00EF1C4C">
        <w:rPr>
          <w:rFonts w:ascii="Times New Roman" w:eastAsia="Times New Roman" w:hAnsi="Times New Roman" w:cs="Times New Roman"/>
          <w:iCs/>
          <w:sz w:val="24"/>
          <w:szCs w:val="24"/>
        </w:rPr>
        <w:t xml:space="preserve">but less is known about long term changes in cortisol levels of adolescent and young adults following a month-long intervention. </w:t>
      </w:r>
    </w:p>
    <w:p w14:paraId="7C7C9D2F" w14:textId="7F469A94" w:rsidR="00C5617E" w:rsidRDefault="00C5617E" w:rsidP="00C5617E">
      <w:pPr>
        <w:spacing w:after="200"/>
        <w:rPr>
          <w:rFonts w:ascii="Times New Roman" w:eastAsia="Times New Roman" w:hAnsi="Times New Roman" w:cs="Times New Roman"/>
          <w:iCs/>
          <w:sz w:val="24"/>
          <w:szCs w:val="24"/>
        </w:rPr>
      </w:pPr>
      <w:r w:rsidRPr="00C5617E">
        <w:rPr>
          <w:rFonts w:ascii="Times New Roman" w:eastAsia="Times New Roman" w:hAnsi="Times New Roman" w:cs="Times New Roman"/>
          <w:i/>
          <w:sz w:val="24"/>
          <w:szCs w:val="24"/>
        </w:rPr>
        <w:t>Inflammation:</w:t>
      </w:r>
      <w:r>
        <w:rPr>
          <w:rFonts w:ascii="Times New Roman" w:eastAsia="Times New Roman" w:hAnsi="Times New Roman" w:cs="Times New Roman"/>
          <w:iCs/>
          <w:sz w:val="24"/>
          <w:szCs w:val="24"/>
        </w:rPr>
        <w:t xml:space="preserve"> Salivary c-reactive protein levels, collected 30 minutes after waking, before and after the intervention, will be immediately frozen, stored and later shipped and processed at </w:t>
      </w:r>
      <w:proofErr w:type="spellStart"/>
      <w:r>
        <w:rPr>
          <w:rFonts w:ascii="Times New Roman" w:eastAsia="Times New Roman" w:hAnsi="Times New Roman" w:cs="Times New Roman"/>
          <w:iCs/>
          <w:sz w:val="24"/>
          <w:szCs w:val="24"/>
        </w:rPr>
        <w:t>Salimetrics</w:t>
      </w:r>
      <w:proofErr w:type="spellEnd"/>
      <w:r>
        <w:rPr>
          <w:rFonts w:ascii="Times New Roman" w:eastAsia="Times New Roman" w:hAnsi="Times New Roman" w:cs="Times New Roman"/>
          <w:iCs/>
          <w:sz w:val="24"/>
          <w:szCs w:val="24"/>
        </w:rPr>
        <w:t xml:space="preserve">. </w:t>
      </w:r>
      <w:r w:rsidR="00EF1C4C">
        <w:rPr>
          <w:rFonts w:ascii="Times New Roman" w:eastAsia="Times New Roman" w:hAnsi="Times New Roman" w:cs="Times New Roman"/>
          <w:iCs/>
          <w:sz w:val="24"/>
          <w:szCs w:val="24"/>
        </w:rPr>
        <w:t xml:space="preserve">Studies show </w:t>
      </w:r>
      <w:r w:rsidR="00EF1C4C" w:rsidRPr="00EF1C4C">
        <w:rPr>
          <w:rFonts w:ascii="Times New Roman" w:eastAsia="Times New Roman" w:hAnsi="Times New Roman" w:cs="Times New Roman"/>
          <w:iCs/>
          <w:sz w:val="24"/>
          <w:szCs w:val="24"/>
        </w:rPr>
        <w:t>C-reactive protein may be implicated in the relationship between inflammation and depression</w:t>
      </w:r>
      <w:r w:rsidR="00EF1C4C">
        <w:rPr>
          <w:rFonts w:ascii="Times New Roman" w:eastAsia="Times New Roman" w:hAnsi="Times New Roman" w:cs="Times New Roman"/>
          <w:iCs/>
          <w:sz w:val="24"/>
          <w:szCs w:val="24"/>
        </w:rPr>
        <w:t xml:space="preserve"> (e.g., </w:t>
      </w:r>
      <w:proofErr w:type="spellStart"/>
      <w:r w:rsidR="00EF1C4C" w:rsidRPr="001B2EC5">
        <w:rPr>
          <w:rFonts w:ascii="Times New Roman" w:eastAsia="Times New Roman" w:hAnsi="Times New Roman" w:cs="Times New Roman"/>
          <w:iCs/>
          <w:sz w:val="24"/>
          <w:szCs w:val="24"/>
        </w:rPr>
        <w:t>Vogelzangs</w:t>
      </w:r>
      <w:proofErr w:type="spellEnd"/>
      <w:r w:rsidR="00EF1C4C" w:rsidRPr="001B2EC5">
        <w:rPr>
          <w:rFonts w:ascii="Times New Roman" w:eastAsia="Times New Roman" w:hAnsi="Times New Roman" w:cs="Times New Roman"/>
          <w:iCs/>
          <w:sz w:val="24"/>
          <w:szCs w:val="24"/>
        </w:rPr>
        <w:t xml:space="preserve"> et al., 2012)</w:t>
      </w:r>
      <w:r w:rsidR="001B2EC5">
        <w:rPr>
          <w:rFonts w:ascii="Times New Roman" w:eastAsia="Times New Roman" w:hAnsi="Times New Roman" w:cs="Times New Roman"/>
          <w:iCs/>
          <w:sz w:val="24"/>
          <w:szCs w:val="24"/>
        </w:rPr>
        <w:t xml:space="preserve">, and </w:t>
      </w:r>
      <w:r w:rsidR="00EF1C4C">
        <w:rPr>
          <w:rFonts w:ascii="Times New Roman" w:eastAsia="Times New Roman" w:hAnsi="Times New Roman" w:cs="Times New Roman"/>
          <w:iCs/>
          <w:sz w:val="24"/>
          <w:szCs w:val="24"/>
        </w:rPr>
        <w:t xml:space="preserve">CRP levels are higher in </w:t>
      </w:r>
      <w:r w:rsidR="001B2EC5">
        <w:rPr>
          <w:rFonts w:ascii="Times New Roman" w:eastAsia="Times New Roman" w:hAnsi="Times New Roman" w:cs="Times New Roman"/>
          <w:iCs/>
          <w:sz w:val="24"/>
          <w:szCs w:val="24"/>
        </w:rPr>
        <w:t xml:space="preserve">young adults with depression compared to controls (Sawyer, 2016). </w:t>
      </w:r>
    </w:p>
    <w:p w14:paraId="5D8C11BB" w14:textId="16A165C3" w:rsidR="001B2EC5" w:rsidRDefault="001B2EC5" w:rsidP="001B2EC5">
      <w:pPr>
        <w:spacing w:before="200" w:after="1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Health Behaviors</w:t>
      </w:r>
      <w:r w:rsidRPr="00C5617E">
        <w:rPr>
          <w:rFonts w:ascii="Times New Roman" w:eastAsia="Times New Roman" w:hAnsi="Times New Roman" w:cs="Times New Roman"/>
          <w:b/>
          <w:bCs/>
          <w:sz w:val="24"/>
          <w:szCs w:val="24"/>
        </w:rPr>
        <w:t>:</w:t>
      </w:r>
    </w:p>
    <w:p w14:paraId="45793712" w14:textId="5D4EE195" w:rsidR="001B2EC5" w:rsidRPr="00851B57" w:rsidRDefault="001B2EC5" w:rsidP="001B2EC5">
      <w:pPr>
        <w:spacing w:before="200" w:after="120"/>
        <w:jc w:val="both"/>
        <w:rPr>
          <w:rFonts w:ascii="Times New Roman" w:eastAsia="Times New Roman" w:hAnsi="Times New Roman" w:cs="Times New Roman"/>
          <w:color w:val="222222"/>
          <w:sz w:val="24"/>
          <w:szCs w:val="24"/>
          <w:highlight w:val="white"/>
        </w:rPr>
      </w:pPr>
      <w:r w:rsidRPr="00851B57">
        <w:rPr>
          <w:rFonts w:ascii="Times New Roman" w:eastAsia="Times New Roman" w:hAnsi="Times New Roman" w:cs="Times New Roman"/>
          <w:i/>
          <w:sz w:val="24"/>
          <w:szCs w:val="24"/>
        </w:rPr>
        <w:t>Sleep:</w:t>
      </w:r>
      <w:r w:rsidRPr="00851B57">
        <w:rPr>
          <w:rFonts w:ascii="Times New Roman" w:eastAsia="Times New Roman" w:hAnsi="Times New Roman" w:cs="Times New Roman"/>
          <w:sz w:val="24"/>
          <w:szCs w:val="24"/>
        </w:rPr>
        <w:t xml:space="preserve"> </w:t>
      </w:r>
      <w:r w:rsidRPr="00851B57">
        <w:rPr>
          <w:rFonts w:ascii="Times New Roman" w:eastAsia="Times New Roman" w:hAnsi="Times New Roman" w:cs="Times New Roman"/>
          <w:color w:val="333333"/>
          <w:sz w:val="24"/>
          <w:szCs w:val="24"/>
          <w:highlight w:val="white"/>
        </w:rPr>
        <w:t xml:space="preserve">Sleep quality will be assessed using the </w:t>
      </w:r>
      <w:proofErr w:type="spellStart"/>
      <w:r w:rsidRPr="00851B57">
        <w:rPr>
          <w:rFonts w:ascii="Times New Roman" w:eastAsia="Times New Roman" w:hAnsi="Times New Roman" w:cs="Times New Roman"/>
          <w:color w:val="222222"/>
          <w:sz w:val="24"/>
          <w:szCs w:val="24"/>
          <w:highlight w:val="white"/>
        </w:rPr>
        <w:t>The</w:t>
      </w:r>
      <w:proofErr w:type="spellEnd"/>
      <w:r w:rsidRPr="00851B57">
        <w:rPr>
          <w:rFonts w:ascii="Times New Roman" w:eastAsia="Times New Roman" w:hAnsi="Times New Roman" w:cs="Times New Roman"/>
          <w:color w:val="222222"/>
          <w:sz w:val="24"/>
          <w:szCs w:val="24"/>
          <w:highlight w:val="white"/>
        </w:rPr>
        <w:t xml:space="preserve"> Pittsburgh Sleep Quality Index</w:t>
      </w:r>
      <w:r w:rsidRPr="00851B57">
        <w:rPr>
          <w:rFonts w:ascii="Times New Roman" w:eastAsia="Times New Roman" w:hAnsi="Times New Roman" w:cs="Times New Roman"/>
          <w:color w:val="333333"/>
          <w:sz w:val="24"/>
          <w:szCs w:val="24"/>
          <w:highlight w:val="white"/>
        </w:rPr>
        <w:t xml:space="preserve"> (PSQI) (</w:t>
      </w:r>
      <w:proofErr w:type="spellStart"/>
      <w:r w:rsidRPr="00851B57">
        <w:rPr>
          <w:rFonts w:ascii="Times New Roman" w:eastAsia="Times New Roman" w:hAnsi="Times New Roman" w:cs="Times New Roman"/>
          <w:color w:val="222222"/>
          <w:sz w:val="24"/>
          <w:szCs w:val="24"/>
          <w:highlight w:val="white"/>
        </w:rPr>
        <w:t>Buysse</w:t>
      </w:r>
      <w:proofErr w:type="spellEnd"/>
      <w:r w:rsidRPr="00851B57">
        <w:rPr>
          <w:rFonts w:ascii="Times New Roman" w:eastAsia="Times New Roman" w:hAnsi="Times New Roman" w:cs="Times New Roman"/>
          <w:color w:val="222222"/>
          <w:sz w:val="24"/>
          <w:szCs w:val="24"/>
          <w:highlight w:val="white"/>
        </w:rPr>
        <w:t xml:space="preserve"> et al, 1989), a commonly used, validated and reliable measure of sleep quality. Higher scores indicate worse sleep dysfunction. </w:t>
      </w:r>
    </w:p>
    <w:p w14:paraId="48C9B631" w14:textId="3631020C" w:rsidR="001B2EC5" w:rsidRDefault="001B2EC5" w:rsidP="001B2EC5">
      <w:pPr>
        <w:spacing w:before="200" w:after="120"/>
        <w:jc w:val="both"/>
        <w:rPr>
          <w:rFonts w:ascii="Times New Roman" w:eastAsia="Times New Roman" w:hAnsi="Times New Roman" w:cs="Times New Roman"/>
          <w:b/>
          <w:bCs/>
          <w:sz w:val="24"/>
          <w:szCs w:val="24"/>
        </w:rPr>
      </w:pPr>
      <w:r w:rsidRPr="00851B57">
        <w:rPr>
          <w:rFonts w:ascii="Times New Roman" w:eastAsia="Times New Roman" w:hAnsi="Times New Roman" w:cs="Times New Roman"/>
          <w:i/>
          <w:sz w:val="24"/>
          <w:szCs w:val="24"/>
        </w:rPr>
        <w:t>Self-Regulation of Eating:</w:t>
      </w:r>
      <w:r w:rsidRPr="00851B57">
        <w:rPr>
          <w:rFonts w:ascii="Times New Roman" w:eastAsia="Times New Roman" w:hAnsi="Times New Roman" w:cs="Times New Roman"/>
          <w:sz w:val="24"/>
          <w:szCs w:val="24"/>
        </w:rPr>
        <w:t xml:space="preserve"> The Self-Regulation of Eating Behavior Questionnaire (SREBQ) is a short, Likert format questionnaire comprising of two dichotomous screener questions, one directional question to bring tempting foods to mind, and five Likert-format items assessing respondents’ self-regulation of eating. The five Likert-format items span a five-point scale from </w:t>
      </w:r>
      <w:r w:rsidRPr="00851B57">
        <w:rPr>
          <w:rFonts w:ascii="Times New Roman" w:eastAsia="Times New Roman" w:hAnsi="Times New Roman" w:cs="Times New Roman"/>
          <w:i/>
          <w:sz w:val="24"/>
          <w:szCs w:val="24"/>
        </w:rPr>
        <w:t>Never</w:t>
      </w:r>
      <w:r w:rsidRPr="00851B57">
        <w:rPr>
          <w:rFonts w:ascii="Times New Roman" w:eastAsia="Times New Roman" w:hAnsi="Times New Roman" w:cs="Times New Roman"/>
          <w:sz w:val="24"/>
          <w:szCs w:val="24"/>
        </w:rPr>
        <w:t xml:space="preserve"> to </w:t>
      </w:r>
      <w:r w:rsidRPr="00851B57">
        <w:rPr>
          <w:rFonts w:ascii="Times New Roman" w:eastAsia="Times New Roman" w:hAnsi="Times New Roman" w:cs="Times New Roman"/>
          <w:i/>
          <w:sz w:val="24"/>
          <w:szCs w:val="24"/>
        </w:rPr>
        <w:t>Always</w:t>
      </w:r>
      <w:r w:rsidRPr="00851B57">
        <w:rPr>
          <w:rFonts w:ascii="Times New Roman" w:eastAsia="Times New Roman" w:hAnsi="Times New Roman" w:cs="Times New Roman"/>
          <w:sz w:val="24"/>
          <w:szCs w:val="24"/>
        </w:rPr>
        <w:t>. The SREBQ has been shown to be reliable and valid (</w:t>
      </w:r>
      <w:proofErr w:type="spellStart"/>
      <w:r w:rsidRPr="00851B57">
        <w:rPr>
          <w:rFonts w:ascii="Times New Roman" w:eastAsia="Times New Roman" w:hAnsi="Times New Roman" w:cs="Times New Roman"/>
          <w:sz w:val="24"/>
          <w:szCs w:val="24"/>
        </w:rPr>
        <w:t>Kliemann</w:t>
      </w:r>
      <w:proofErr w:type="spellEnd"/>
      <w:r w:rsidRPr="00851B57">
        <w:rPr>
          <w:rFonts w:ascii="Times New Roman" w:eastAsia="Times New Roman" w:hAnsi="Times New Roman" w:cs="Times New Roman"/>
          <w:sz w:val="24"/>
          <w:szCs w:val="24"/>
        </w:rPr>
        <w:t xml:space="preserve"> et al., 2016).</w:t>
      </w:r>
    </w:p>
    <w:p w14:paraId="01BF9994" w14:textId="4BB37AF8" w:rsidR="001B2EC5" w:rsidRPr="00C5617E" w:rsidRDefault="001B2EC5" w:rsidP="001B2EC5">
      <w:pPr>
        <w:spacing w:before="200" w:after="1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Target Mechanisms</w:t>
      </w:r>
      <w:r w:rsidR="00601BED">
        <w:rPr>
          <w:rFonts w:ascii="Times New Roman" w:eastAsia="Times New Roman" w:hAnsi="Times New Roman" w:cs="Times New Roman"/>
          <w:b/>
          <w:bCs/>
          <w:sz w:val="24"/>
          <w:szCs w:val="24"/>
        </w:rPr>
        <w:t xml:space="preserve"> for examining moderators</w:t>
      </w:r>
      <w:r>
        <w:rPr>
          <w:rFonts w:ascii="Times New Roman" w:eastAsia="Times New Roman" w:hAnsi="Times New Roman" w:cs="Times New Roman"/>
          <w:b/>
          <w:bCs/>
          <w:sz w:val="24"/>
          <w:szCs w:val="24"/>
        </w:rPr>
        <w:t>:</w:t>
      </w:r>
    </w:p>
    <w:p w14:paraId="665243FD" w14:textId="112855F0" w:rsidR="00236C73" w:rsidRPr="00C95BFD" w:rsidRDefault="00566D37" w:rsidP="00236C73">
      <w:pPr>
        <w:pStyle w:val="Heading3"/>
        <w:rPr>
          <w:b/>
          <w:i/>
        </w:rPr>
      </w:pPr>
      <w:r w:rsidRPr="00236C73">
        <w:rPr>
          <w:rFonts w:ascii="Times New Roman" w:eastAsia="Times New Roman" w:hAnsi="Times New Roman" w:cs="Times New Roman"/>
          <w:i/>
          <w:color w:val="auto"/>
          <w:sz w:val="24"/>
          <w:szCs w:val="24"/>
        </w:rPr>
        <w:t>Mindfulness</w:t>
      </w:r>
      <w:r w:rsidRPr="00851B57">
        <w:rPr>
          <w:rFonts w:ascii="Times New Roman" w:eastAsia="Times New Roman" w:hAnsi="Times New Roman" w:cs="Times New Roman"/>
          <w:i/>
          <w:sz w:val="24"/>
          <w:szCs w:val="24"/>
        </w:rPr>
        <w:t>:</w:t>
      </w:r>
      <w:r w:rsidRPr="00851B57">
        <w:rPr>
          <w:rFonts w:ascii="Times New Roman" w:eastAsia="Times New Roman" w:hAnsi="Times New Roman" w:cs="Times New Roman"/>
          <w:sz w:val="24"/>
          <w:szCs w:val="24"/>
        </w:rPr>
        <w:t xml:space="preserve"> </w:t>
      </w:r>
      <w:r w:rsidR="00236C73" w:rsidRPr="00236C73">
        <w:rPr>
          <w:rFonts w:ascii="Times New Roman" w:eastAsia="Times New Roman" w:hAnsi="Times New Roman" w:cs="Times New Roman"/>
          <w:color w:val="auto"/>
          <w:sz w:val="24"/>
          <w:szCs w:val="24"/>
        </w:rPr>
        <w:t xml:space="preserve">The MINDSENS (Soler et al., 2014) is a self-report composite index of mindfulness comprised of ten questions from the Five Facet Mindfulness Questionnaire (FFMQ; Baer et al., 2006) and nine from Experiences Questionnaire (EQ; Fresco et al., 2007) that displayed the strongest response to mindfulness meditation practice. The questionnaire focuses on the facets of observing </w:t>
      </w:r>
      <w:sdt>
        <w:sdtPr>
          <w:rPr>
            <w:rFonts w:ascii="Times New Roman" w:eastAsia="Times New Roman" w:hAnsi="Times New Roman" w:cs="Times New Roman"/>
            <w:color w:val="auto"/>
            <w:sz w:val="24"/>
            <w:szCs w:val="24"/>
          </w:rPr>
          <w:tag w:val="goog_rdk_204"/>
          <w:id w:val="-819577592"/>
        </w:sdtPr>
        <w:sdtContent>
          <w:r w:rsidR="00236C73" w:rsidRPr="00236C73">
            <w:rPr>
              <w:rFonts w:ascii="Times New Roman" w:eastAsia="Times New Roman" w:hAnsi="Times New Roman" w:cs="Times New Roman"/>
              <w:color w:val="auto"/>
              <w:sz w:val="24"/>
              <w:szCs w:val="24"/>
            </w:rPr>
            <w:t xml:space="preserve"> (e.g., “</w:t>
          </w:r>
          <w:sdt>
            <w:sdtPr>
              <w:rPr>
                <w:rFonts w:ascii="Times New Roman" w:eastAsia="Times New Roman" w:hAnsi="Times New Roman" w:cs="Times New Roman"/>
                <w:color w:val="auto"/>
                <w:sz w:val="24"/>
                <w:szCs w:val="24"/>
              </w:rPr>
              <w:tag w:val="goog_rdk_205"/>
              <w:id w:val="-1592615814"/>
            </w:sdtPr>
            <w:sdtContent>
              <w:r w:rsidR="00236C73" w:rsidRPr="00236C73">
                <w:rPr>
                  <w:rFonts w:ascii="Times New Roman" w:eastAsia="Times New Roman" w:hAnsi="Times New Roman" w:cs="Times New Roman"/>
                  <w:color w:val="auto"/>
                  <w:sz w:val="24"/>
                  <w:szCs w:val="24"/>
                </w:rPr>
                <w:t>I pay attention to how my emotions affect my thoughts and behavior</w:t>
              </w:r>
            </w:sdtContent>
          </w:sdt>
          <w:sdt>
            <w:sdtPr>
              <w:rPr>
                <w:rFonts w:ascii="Times New Roman" w:eastAsia="Times New Roman" w:hAnsi="Times New Roman" w:cs="Times New Roman"/>
                <w:color w:val="auto"/>
                <w:sz w:val="24"/>
                <w:szCs w:val="24"/>
              </w:rPr>
              <w:tag w:val="goog_rdk_206"/>
              <w:id w:val="1455686056"/>
            </w:sdtPr>
            <w:sdtContent>
              <w:r w:rsidR="00236C73" w:rsidRPr="00236C73">
                <w:rPr>
                  <w:rFonts w:ascii="Times New Roman" w:eastAsia="Times New Roman" w:hAnsi="Times New Roman" w:cs="Times New Roman"/>
                  <w:color w:val="auto"/>
                  <w:sz w:val="24"/>
                  <w:szCs w:val="24"/>
                </w:rPr>
                <w:t>”</w:t>
              </w:r>
            </w:sdtContent>
          </w:sdt>
          <w:r w:rsidR="00236C73" w:rsidRPr="00236C73">
            <w:rPr>
              <w:rFonts w:ascii="Times New Roman" w:eastAsia="Times New Roman" w:hAnsi="Times New Roman" w:cs="Times New Roman"/>
              <w:color w:val="auto"/>
              <w:sz w:val="24"/>
              <w:szCs w:val="24"/>
            </w:rPr>
            <w:t>)</w:t>
          </w:r>
        </w:sdtContent>
      </w:sdt>
      <w:r w:rsidR="00236C73" w:rsidRPr="00236C73">
        <w:rPr>
          <w:rFonts w:ascii="Times New Roman" w:eastAsia="Times New Roman" w:hAnsi="Times New Roman" w:cs="Times New Roman"/>
          <w:color w:val="auto"/>
          <w:sz w:val="24"/>
          <w:szCs w:val="24"/>
        </w:rPr>
        <w:t>, non-reactivity</w:t>
      </w:r>
      <w:sdt>
        <w:sdtPr>
          <w:rPr>
            <w:rFonts w:ascii="Times New Roman" w:eastAsia="Times New Roman" w:hAnsi="Times New Roman" w:cs="Times New Roman"/>
            <w:color w:val="auto"/>
            <w:sz w:val="24"/>
            <w:szCs w:val="24"/>
          </w:rPr>
          <w:tag w:val="goog_rdk_207"/>
          <w:id w:val="-384721807"/>
        </w:sdtPr>
        <w:sdtContent>
          <w:r w:rsidR="00236C73" w:rsidRPr="00236C73">
            <w:rPr>
              <w:rFonts w:ascii="Times New Roman" w:eastAsia="Times New Roman" w:hAnsi="Times New Roman" w:cs="Times New Roman"/>
              <w:color w:val="auto"/>
              <w:sz w:val="24"/>
              <w:szCs w:val="24"/>
            </w:rPr>
            <w:t xml:space="preserve"> (e.g., “</w:t>
          </w:r>
          <w:sdt>
            <w:sdtPr>
              <w:rPr>
                <w:rFonts w:ascii="Times New Roman" w:eastAsia="Times New Roman" w:hAnsi="Times New Roman" w:cs="Times New Roman"/>
                <w:color w:val="auto"/>
                <w:sz w:val="24"/>
                <w:szCs w:val="24"/>
              </w:rPr>
              <w:tag w:val="goog_rdk_208"/>
              <w:id w:val="-1063868612"/>
            </w:sdtPr>
            <w:sdtContent>
              <w:r w:rsidR="00236C73" w:rsidRPr="00236C73">
                <w:rPr>
                  <w:rFonts w:ascii="Times New Roman" w:eastAsia="Times New Roman" w:hAnsi="Times New Roman" w:cs="Times New Roman"/>
                  <w:color w:val="auto"/>
                  <w:sz w:val="24"/>
                  <w:szCs w:val="24"/>
                </w:rPr>
                <w:t>When I have distressing thoughts or images, I just notice them and let them go</w:t>
              </w:r>
            </w:sdtContent>
          </w:sdt>
          <w:r w:rsidR="00236C73" w:rsidRPr="00236C73">
            <w:rPr>
              <w:rFonts w:ascii="Times New Roman" w:eastAsia="Times New Roman" w:hAnsi="Times New Roman" w:cs="Times New Roman"/>
              <w:color w:val="auto"/>
              <w:sz w:val="24"/>
              <w:szCs w:val="24"/>
            </w:rPr>
            <w:t>”</w:t>
          </w:r>
          <w:sdt>
            <w:sdtPr>
              <w:rPr>
                <w:rFonts w:ascii="Times New Roman" w:eastAsia="Times New Roman" w:hAnsi="Times New Roman" w:cs="Times New Roman"/>
                <w:color w:val="auto"/>
                <w:sz w:val="24"/>
                <w:szCs w:val="24"/>
              </w:rPr>
              <w:tag w:val="goog_rdk_209"/>
              <w:id w:val="409504319"/>
            </w:sdtPr>
            <w:sdtContent>
              <w:r w:rsidR="00236C73" w:rsidRPr="00236C73">
                <w:rPr>
                  <w:rFonts w:ascii="Times New Roman" w:eastAsia="Times New Roman" w:hAnsi="Times New Roman" w:cs="Times New Roman"/>
                  <w:color w:val="auto"/>
                  <w:sz w:val="24"/>
                  <w:szCs w:val="24"/>
                </w:rPr>
                <w:t>)</w:t>
              </w:r>
            </w:sdtContent>
          </w:sdt>
        </w:sdtContent>
      </w:sdt>
      <w:r w:rsidR="00236C73" w:rsidRPr="00236C73">
        <w:rPr>
          <w:rFonts w:ascii="Times New Roman" w:eastAsia="Times New Roman" w:hAnsi="Times New Roman" w:cs="Times New Roman"/>
          <w:color w:val="auto"/>
          <w:sz w:val="24"/>
          <w:szCs w:val="24"/>
        </w:rPr>
        <w:t>, and decentering</w:t>
      </w:r>
      <w:sdt>
        <w:sdtPr>
          <w:rPr>
            <w:rFonts w:ascii="Times New Roman" w:eastAsia="Times New Roman" w:hAnsi="Times New Roman" w:cs="Times New Roman"/>
            <w:color w:val="auto"/>
            <w:sz w:val="24"/>
            <w:szCs w:val="24"/>
          </w:rPr>
          <w:tag w:val="goog_rdk_210"/>
          <w:id w:val="-218666498"/>
        </w:sdtPr>
        <w:sdtContent>
          <w:r w:rsidR="00236C73" w:rsidRPr="00236C73">
            <w:rPr>
              <w:rFonts w:ascii="Times New Roman" w:eastAsia="Times New Roman" w:hAnsi="Times New Roman" w:cs="Times New Roman"/>
              <w:color w:val="auto"/>
              <w:sz w:val="24"/>
              <w:szCs w:val="24"/>
            </w:rPr>
            <w:t xml:space="preserve"> (e.g., </w:t>
          </w:r>
          <w:sdt>
            <w:sdtPr>
              <w:rPr>
                <w:rFonts w:ascii="Times New Roman" w:eastAsia="Times New Roman" w:hAnsi="Times New Roman" w:cs="Times New Roman"/>
                <w:color w:val="auto"/>
                <w:sz w:val="24"/>
                <w:szCs w:val="24"/>
              </w:rPr>
              <w:tag w:val="goog_rdk_211"/>
              <w:id w:val="153804711"/>
            </w:sdtPr>
            <w:sdtContent>
              <w:r w:rsidR="00236C73" w:rsidRPr="00236C73">
                <w:rPr>
                  <w:rFonts w:ascii="Times New Roman" w:eastAsia="Times New Roman" w:hAnsi="Times New Roman" w:cs="Times New Roman"/>
                  <w:color w:val="auto"/>
                  <w:sz w:val="24"/>
                  <w:szCs w:val="24"/>
                </w:rPr>
                <w:t>“</w:t>
              </w:r>
            </w:sdtContent>
          </w:sdt>
          <w:sdt>
            <w:sdtPr>
              <w:rPr>
                <w:rFonts w:ascii="Times New Roman" w:eastAsia="Times New Roman" w:hAnsi="Times New Roman" w:cs="Times New Roman"/>
                <w:color w:val="auto"/>
                <w:sz w:val="24"/>
                <w:szCs w:val="24"/>
              </w:rPr>
              <w:tag w:val="goog_rdk_212"/>
              <w:id w:val="1739747006"/>
            </w:sdtPr>
            <w:sdtContent>
              <w:r w:rsidR="00236C73" w:rsidRPr="00236C73">
                <w:rPr>
                  <w:rFonts w:ascii="Times New Roman" w:eastAsia="Times New Roman" w:hAnsi="Times New Roman" w:cs="Times New Roman"/>
                  <w:color w:val="auto"/>
                  <w:sz w:val="24"/>
                  <w:szCs w:val="24"/>
                </w:rPr>
                <w:t>I can separate myself from my thoughts and feelings</w:t>
              </w:r>
            </w:sdtContent>
          </w:sdt>
          <w:sdt>
            <w:sdtPr>
              <w:rPr>
                <w:rFonts w:ascii="Times New Roman" w:eastAsia="Times New Roman" w:hAnsi="Times New Roman" w:cs="Times New Roman"/>
                <w:color w:val="auto"/>
                <w:sz w:val="24"/>
                <w:szCs w:val="24"/>
              </w:rPr>
              <w:tag w:val="goog_rdk_213"/>
              <w:id w:val="-981154467"/>
            </w:sdtPr>
            <w:sdtContent>
              <w:r w:rsidR="00236C73" w:rsidRPr="00236C73">
                <w:rPr>
                  <w:rFonts w:ascii="Times New Roman" w:eastAsia="Times New Roman" w:hAnsi="Times New Roman" w:cs="Times New Roman"/>
                  <w:color w:val="auto"/>
                  <w:sz w:val="24"/>
                  <w:szCs w:val="24"/>
                </w:rPr>
                <w:t>”)</w:t>
              </w:r>
            </w:sdtContent>
          </w:sdt>
          <w:r w:rsidR="00236C73" w:rsidRPr="00236C73">
            <w:rPr>
              <w:rFonts w:ascii="Times New Roman" w:eastAsia="Times New Roman" w:hAnsi="Times New Roman" w:cs="Times New Roman"/>
              <w:color w:val="auto"/>
              <w:sz w:val="24"/>
              <w:szCs w:val="24"/>
            </w:rPr>
            <w:t xml:space="preserve"> (Soler et al., 2014)</w:t>
          </w:r>
        </w:sdtContent>
      </w:sdt>
      <w:r w:rsidR="00236C73" w:rsidRPr="00236C73">
        <w:rPr>
          <w:rFonts w:ascii="Times New Roman" w:eastAsia="Times New Roman" w:hAnsi="Times New Roman" w:cs="Times New Roman"/>
          <w:color w:val="auto"/>
          <w:sz w:val="24"/>
          <w:szCs w:val="24"/>
        </w:rPr>
        <w:t xml:space="preserve">. </w:t>
      </w:r>
      <w:sdt>
        <w:sdtPr>
          <w:rPr>
            <w:rFonts w:ascii="Times New Roman" w:eastAsia="Times New Roman" w:hAnsi="Times New Roman" w:cs="Times New Roman"/>
            <w:color w:val="auto"/>
            <w:sz w:val="24"/>
            <w:szCs w:val="24"/>
          </w:rPr>
          <w:tag w:val="goog_rdk_214"/>
          <w:id w:val="-2011909184"/>
        </w:sdtPr>
        <w:sdtContent>
          <w:r w:rsidR="00236C73" w:rsidRPr="00236C73">
            <w:rPr>
              <w:rFonts w:ascii="Times New Roman" w:eastAsia="Times New Roman" w:hAnsi="Times New Roman" w:cs="Times New Roman"/>
              <w:color w:val="auto"/>
              <w:sz w:val="24"/>
              <w:szCs w:val="24"/>
            </w:rPr>
            <w:t xml:space="preserve">A total score on the MINDSENS is calculated by averaging all 19 items together; higher scores indicate greater levels of mindfulness. </w:t>
          </w:r>
        </w:sdtContent>
      </w:sdt>
      <w:r w:rsidR="00236C73" w:rsidRPr="00236C73">
        <w:rPr>
          <w:rFonts w:ascii="Times New Roman" w:eastAsia="Times New Roman" w:hAnsi="Times New Roman" w:cs="Times New Roman"/>
          <w:color w:val="auto"/>
          <w:sz w:val="24"/>
          <w:szCs w:val="24"/>
        </w:rPr>
        <w:t xml:space="preserve">The MINDSENS has successfully distinguished daily meditators from non-meditators in 82.3% of cases </w:t>
      </w:r>
      <w:r w:rsidR="00236C73" w:rsidRPr="00236C73">
        <w:rPr>
          <w:rFonts w:ascii="Times New Roman" w:eastAsia="Times New Roman" w:hAnsi="Times New Roman" w:cs="Times New Roman"/>
          <w:color w:val="auto"/>
          <w:sz w:val="24"/>
          <w:szCs w:val="24"/>
        </w:rPr>
        <w:fldChar w:fldCharType="begin" w:fldLock="1"/>
      </w:r>
      <w:r w:rsidR="00236C73" w:rsidRPr="00236C73">
        <w:rPr>
          <w:rFonts w:ascii="Times New Roman" w:eastAsia="Times New Roman" w:hAnsi="Times New Roman" w:cs="Times New Roman"/>
          <w:color w:val="auto"/>
          <w:sz w:val="24"/>
          <w:szCs w:val="24"/>
        </w:rPr>
        <w:instrText>ADDIN CSL_CITATION {"citationItems":[{"id":"ITEM-1","itemData":{"author":[{"dropping-particle":"","family":"Soler","given":"Joaquim","non-dropping-particle":"","parse-names":false,"suffix":""},{"dropping-particle":"","family":"Cebolla","given":"Ausias","non-dropping-particle":"","parse-names":false,"suffix":""},{"dropping-particle":"","family":"Feliu-Soler","given":"Albert","non-dropping-particle":"","parse-names":false,"suffix":""},{"dropping-particle":"","family":"Demarzo, Marcelo MP Pascual","given":"Marcelo MP","non-dropping-particle":"","parse-names":false,"suffix":""},{"dropping-particle":"","family":"Baños","given":"Rosa","non-dropping-particle":"","parse-names":false,"suffix":""},{"dropping-particle":"","family":"García-Campayo","given":"Javier García-Campayo.","non-dropping-particle":"","parse-names":false,"suffix":""}],"container-title":"PloS one","id":"ITEM-1","issue":"1","issued":{"date-parts":[["2014"]]},"page":"e86622","title":"Relationship between meditative practice and self-reported mindfulness: the MINDSENS composite index","type":"article-journal","volume":"9"},"uris":["http://www.mendeley.com/documents/?uuid=fa1ba706-0c0c-488e-b8f2-259d41da4737"]}],"mendeley":{"formattedCitation":"(Soler et al., 2014)","plainTextFormattedCitation":"(Soler et al., 2014)","previouslyFormattedCitation":"(Soler et al., 2014)"},"properties":{"noteIndex":0},"schema":"https://github.com/citation-style-language/schema/raw/master/csl-citation.json"}</w:instrText>
      </w:r>
      <w:r w:rsidR="00236C73" w:rsidRPr="00236C73">
        <w:rPr>
          <w:rFonts w:ascii="Times New Roman" w:eastAsia="Times New Roman" w:hAnsi="Times New Roman" w:cs="Times New Roman"/>
          <w:color w:val="auto"/>
          <w:sz w:val="24"/>
          <w:szCs w:val="24"/>
        </w:rPr>
        <w:fldChar w:fldCharType="separate"/>
      </w:r>
      <w:r w:rsidR="00236C73" w:rsidRPr="00236C73">
        <w:rPr>
          <w:rFonts w:ascii="Times New Roman" w:eastAsia="Times New Roman" w:hAnsi="Times New Roman" w:cs="Times New Roman"/>
          <w:color w:val="auto"/>
          <w:sz w:val="24"/>
          <w:szCs w:val="24"/>
        </w:rPr>
        <w:t>(Soler et al., 2014)</w:t>
      </w:r>
      <w:r w:rsidR="00236C73" w:rsidRPr="00236C73">
        <w:rPr>
          <w:rFonts w:ascii="Times New Roman" w:eastAsia="Times New Roman" w:hAnsi="Times New Roman" w:cs="Times New Roman"/>
          <w:color w:val="auto"/>
          <w:sz w:val="24"/>
          <w:szCs w:val="24"/>
        </w:rPr>
        <w:fldChar w:fldCharType="end"/>
      </w:r>
      <w:r w:rsidR="00236C73" w:rsidRPr="00236C73">
        <w:rPr>
          <w:rFonts w:ascii="Times New Roman" w:eastAsia="Times New Roman" w:hAnsi="Times New Roman" w:cs="Times New Roman"/>
          <w:color w:val="auto"/>
          <w:sz w:val="24"/>
          <w:szCs w:val="24"/>
        </w:rPr>
        <w:t>.</w:t>
      </w:r>
    </w:p>
    <w:p w14:paraId="136D3C15" w14:textId="77777777" w:rsidR="001B2EC5" w:rsidRDefault="001B2EC5">
      <w:pPr>
        <w:rPr>
          <w:rFonts w:ascii="Times New Roman" w:eastAsia="Times New Roman" w:hAnsi="Times New Roman" w:cs="Times New Roman"/>
          <w:i/>
          <w:iCs/>
          <w:sz w:val="24"/>
          <w:szCs w:val="24"/>
        </w:rPr>
      </w:pPr>
    </w:p>
    <w:p w14:paraId="2282A951" w14:textId="537587EA" w:rsidR="00171FC2" w:rsidRPr="00851B57" w:rsidRDefault="001B2EC5">
      <w:pPr>
        <w:rPr>
          <w:rFonts w:ascii="Times New Roman" w:eastAsia="Times New Roman" w:hAnsi="Times New Roman" w:cs="Times New Roman"/>
          <w:sz w:val="24"/>
          <w:szCs w:val="24"/>
        </w:rPr>
      </w:pPr>
      <w:proofErr w:type="spellStart"/>
      <w:r>
        <w:rPr>
          <w:rFonts w:ascii="Times New Roman" w:eastAsia="Times New Roman" w:hAnsi="Times New Roman" w:cs="Times New Roman"/>
          <w:i/>
          <w:iCs/>
          <w:sz w:val="24"/>
          <w:szCs w:val="24"/>
        </w:rPr>
        <w:t>Interoception</w:t>
      </w:r>
      <w:proofErr w:type="spellEnd"/>
      <w:r w:rsidR="00566D37" w:rsidRPr="00851B57">
        <w:rPr>
          <w:rFonts w:ascii="Times New Roman" w:eastAsia="Times New Roman" w:hAnsi="Times New Roman" w:cs="Times New Roman"/>
          <w:sz w:val="24"/>
          <w:szCs w:val="24"/>
        </w:rPr>
        <w:t xml:space="preserve">: </w:t>
      </w:r>
      <w:proofErr w:type="spellStart"/>
      <w:r w:rsidR="00566D37" w:rsidRPr="00851B57">
        <w:rPr>
          <w:rFonts w:ascii="Times New Roman" w:eastAsia="Times New Roman" w:hAnsi="Times New Roman" w:cs="Times New Roman"/>
          <w:sz w:val="24"/>
          <w:szCs w:val="24"/>
        </w:rPr>
        <w:t>Interoception</w:t>
      </w:r>
      <w:proofErr w:type="spellEnd"/>
      <w:r w:rsidR="00566D37" w:rsidRPr="00851B57">
        <w:rPr>
          <w:rFonts w:ascii="Times New Roman" w:eastAsia="Times New Roman" w:hAnsi="Times New Roman" w:cs="Times New Roman"/>
          <w:sz w:val="24"/>
          <w:szCs w:val="24"/>
        </w:rPr>
        <w:t xml:space="preserve"> refers to the signaling and perception of internal bodily sensations, which we will assess using the validated Multidimensional Assessment of Interoceptive Awareness (MAIA) (</w:t>
      </w:r>
      <w:proofErr w:type="spellStart"/>
      <w:r w:rsidR="00566D37" w:rsidRPr="00851B57">
        <w:rPr>
          <w:rFonts w:ascii="Times New Roman" w:eastAsia="Times New Roman" w:hAnsi="Times New Roman" w:cs="Times New Roman"/>
          <w:sz w:val="24"/>
          <w:szCs w:val="24"/>
        </w:rPr>
        <w:t>Mehling</w:t>
      </w:r>
      <w:proofErr w:type="spellEnd"/>
      <w:r w:rsidR="00566D37" w:rsidRPr="00851B57">
        <w:rPr>
          <w:rFonts w:ascii="Times New Roman" w:eastAsia="Times New Roman" w:hAnsi="Times New Roman" w:cs="Times New Roman"/>
          <w:sz w:val="24"/>
          <w:szCs w:val="24"/>
        </w:rPr>
        <w:t xml:space="preserve"> et. al., 2009 and 2012). The MAIA is a relatively new scale, with good validity and reliability in studies to date (</w:t>
      </w:r>
      <w:proofErr w:type="spellStart"/>
      <w:r w:rsidR="00566D37" w:rsidRPr="00851B57">
        <w:rPr>
          <w:rFonts w:ascii="Times New Roman" w:eastAsia="Times New Roman" w:hAnsi="Times New Roman" w:cs="Times New Roman"/>
          <w:sz w:val="24"/>
          <w:szCs w:val="24"/>
        </w:rPr>
        <w:t>Mehling</w:t>
      </w:r>
      <w:proofErr w:type="spellEnd"/>
      <w:r w:rsidR="00566D37" w:rsidRPr="00851B57">
        <w:rPr>
          <w:rFonts w:ascii="Times New Roman" w:eastAsia="Times New Roman" w:hAnsi="Times New Roman" w:cs="Times New Roman"/>
          <w:sz w:val="24"/>
          <w:szCs w:val="24"/>
        </w:rPr>
        <w:t xml:space="preserve"> et. al., 2009 and 2012; </w:t>
      </w:r>
      <w:proofErr w:type="spellStart"/>
      <w:r w:rsidR="00566D37" w:rsidRPr="00851B57">
        <w:rPr>
          <w:rFonts w:ascii="Times New Roman" w:eastAsia="Times New Roman" w:hAnsi="Times New Roman" w:cs="Times New Roman"/>
          <w:sz w:val="24"/>
          <w:szCs w:val="24"/>
        </w:rPr>
        <w:t>Bornemann</w:t>
      </w:r>
      <w:proofErr w:type="spellEnd"/>
      <w:r w:rsidR="00566D37" w:rsidRPr="00851B57">
        <w:rPr>
          <w:rFonts w:ascii="Times New Roman" w:eastAsia="Times New Roman" w:hAnsi="Times New Roman" w:cs="Times New Roman"/>
          <w:sz w:val="24"/>
          <w:szCs w:val="24"/>
        </w:rPr>
        <w:t xml:space="preserve"> et. Al., 2014). </w:t>
      </w:r>
    </w:p>
    <w:p w14:paraId="5E9E5232" w14:textId="77777777" w:rsidR="00EA560B" w:rsidRDefault="00566D37">
      <w:pPr>
        <w:spacing w:before="200" w:after="120"/>
        <w:jc w:val="both"/>
        <w:rPr>
          <w:rFonts w:ascii="Times New Roman" w:eastAsia="Times New Roman" w:hAnsi="Times New Roman" w:cs="Times New Roman"/>
          <w:sz w:val="24"/>
          <w:szCs w:val="24"/>
        </w:rPr>
      </w:pPr>
      <w:r w:rsidRPr="00851B57">
        <w:rPr>
          <w:rFonts w:ascii="Times New Roman" w:eastAsia="Times New Roman" w:hAnsi="Times New Roman" w:cs="Times New Roman"/>
          <w:i/>
          <w:sz w:val="24"/>
          <w:szCs w:val="24"/>
        </w:rPr>
        <w:t>Emotion regulation:</w:t>
      </w:r>
      <w:r w:rsidRPr="00851B57">
        <w:rPr>
          <w:rFonts w:ascii="Times New Roman" w:eastAsia="Times New Roman" w:hAnsi="Times New Roman" w:cs="Times New Roman"/>
          <w:sz w:val="24"/>
          <w:szCs w:val="24"/>
        </w:rPr>
        <w:t xml:space="preserve"> Emotion Regulation Questionnaire (ERQ) (Gross &amp; John, 2003). The ERQ assesses two specific emotion regulation strategies, suppression and reappraisal. The ERQ </w:t>
      </w:r>
      <w:r w:rsidRPr="00851B57">
        <w:rPr>
          <w:rFonts w:ascii="Times New Roman" w:eastAsia="Times New Roman" w:hAnsi="Times New Roman" w:cs="Times New Roman"/>
          <w:sz w:val="24"/>
          <w:szCs w:val="24"/>
        </w:rPr>
        <w:lastRenderedPageBreak/>
        <w:t>comprises 10 items (5 for suppression and 5 for reappraisal) rated from 1 (</w:t>
      </w:r>
      <w:r w:rsidRPr="00851B57">
        <w:rPr>
          <w:rFonts w:ascii="Times New Roman" w:eastAsia="Times New Roman" w:hAnsi="Times New Roman" w:cs="Times New Roman"/>
          <w:i/>
          <w:sz w:val="24"/>
          <w:szCs w:val="24"/>
        </w:rPr>
        <w:t>never do this</w:t>
      </w:r>
      <w:r w:rsidRPr="00851B57">
        <w:rPr>
          <w:rFonts w:ascii="Times New Roman" w:eastAsia="Times New Roman" w:hAnsi="Times New Roman" w:cs="Times New Roman"/>
          <w:sz w:val="24"/>
          <w:szCs w:val="24"/>
        </w:rPr>
        <w:t>) to 7 (</w:t>
      </w:r>
      <w:r w:rsidRPr="00851B57">
        <w:rPr>
          <w:rFonts w:ascii="Times New Roman" w:eastAsia="Times New Roman" w:hAnsi="Times New Roman" w:cs="Times New Roman"/>
          <w:i/>
          <w:sz w:val="24"/>
          <w:szCs w:val="24"/>
        </w:rPr>
        <w:t>always do this</w:t>
      </w:r>
      <w:r w:rsidRPr="00851B57">
        <w:rPr>
          <w:rFonts w:ascii="Times New Roman" w:eastAsia="Times New Roman" w:hAnsi="Times New Roman" w:cs="Times New Roman"/>
          <w:sz w:val="24"/>
          <w:szCs w:val="24"/>
        </w:rPr>
        <w:t>). The ERQ has demonstrated strong psychometric properties (</w:t>
      </w:r>
      <w:proofErr w:type="spellStart"/>
      <w:r w:rsidRPr="00851B57">
        <w:rPr>
          <w:rFonts w:ascii="Times New Roman" w:eastAsia="Times New Roman" w:hAnsi="Times New Roman" w:cs="Times New Roman"/>
          <w:sz w:val="24"/>
          <w:szCs w:val="24"/>
        </w:rPr>
        <w:t>Spaapen</w:t>
      </w:r>
      <w:proofErr w:type="spellEnd"/>
      <w:r w:rsidRPr="00851B57">
        <w:rPr>
          <w:rFonts w:ascii="Times New Roman" w:eastAsia="Times New Roman" w:hAnsi="Times New Roman" w:cs="Times New Roman"/>
          <w:sz w:val="24"/>
          <w:szCs w:val="24"/>
        </w:rPr>
        <w:t xml:space="preserve"> et al., 2014)</w:t>
      </w:r>
      <w:r w:rsidR="00EA560B">
        <w:rPr>
          <w:rFonts w:ascii="Times New Roman" w:eastAsia="Times New Roman" w:hAnsi="Times New Roman" w:cs="Times New Roman"/>
          <w:sz w:val="24"/>
          <w:szCs w:val="24"/>
        </w:rPr>
        <w:t>.</w:t>
      </w:r>
    </w:p>
    <w:p w14:paraId="3D9B3838" w14:textId="510C4420" w:rsidR="001B2EC5" w:rsidRDefault="001B2EC5">
      <w:pPr>
        <w:spacing w:before="200" w:after="120"/>
        <w:jc w:val="both"/>
        <w:rPr>
          <w:rFonts w:ascii="Times New Roman" w:eastAsia="Times New Roman" w:hAnsi="Times New Roman" w:cs="Times New Roman"/>
          <w:sz w:val="24"/>
          <w:szCs w:val="24"/>
        </w:rPr>
      </w:pPr>
      <w:r w:rsidRPr="001B2EC5">
        <w:rPr>
          <w:rFonts w:ascii="Times New Roman" w:eastAsia="Times New Roman" w:hAnsi="Times New Roman" w:cs="Times New Roman"/>
          <w:i/>
          <w:iCs/>
          <w:sz w:val="24"/>
          <w:szCs w:val="24"/>
        </w:rPr>
        <w:t>Decentering</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Decentering, </w:t>
      </w:r>
      <w:r w:rsidRPr="00851B57">
        <w:rPr>
          <w:rFonts w:ascii="Times New Roman" w:eastAsia="Times New Roman" w:hAnsi="Times New Roman" w:cs="Times New Roman"/>
          <w:sz w:val="24"/>
          <w:szCs w:val="24"/>
        </w:rPr>
        <w:t>a specific component of mindfulness related to learning how to separate from one’s own thoughts and emotions, will be assessed with the Experiences Questionnaire (Fresco 2007).</w:t>
      </w:r>
    </w:p>
    <w:p w14:paraId="444CC509" w14:textId="7C485281" w:rsidR="001B2EC5" w:rsidRPr="001B2EC5" w:rsidRDefault="001B2EC5">
      <w:pPr>
        <w:spacing w:before="200" w:after="12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 Characteristics:</w:t>
      </w:r>
    </w:p>
    <w:p w14:paraId="6AAD3643" w14:textId="7AC42872" w:rsidR="001B2EC5" w:rsidRPr="00851B57" w:rsidRDefault="001B2EC5" w:rsidP="001B2EC5">
      <w:pPr>
        <w:pBdr>
          <w:top w:val="none" w:sz="0" w:space="0" w:color="000000"/>
          <w:left w:val="none" w:sz="0" w:space="0" w:color="000000"/>
          <w:bottom w:val="none" w:sz="0" w:space="0" w:color="000000"/>
          <w:right w:val="none" w:sz="0" w:space="0" w:color="000000"/>
          <w:between w:val="none" w:sz="0" w:space="0" w:color="000000"/>
        </w:pBdr>
        <w:spacing w:after="240"/>
        <w:jc w:val="both"/>
        <w:rPr>
          <w:rFonts w:ascii="Times New Roman" w:eastAsia="Times New Roman" w:hAnsi="Times New Roman" w:cs="Times New Roman"/>
          <w:sz w:val="24"/>
          <w:szCs w:val="24"/>
        </w:rPr>
      </w:pPr>
      <w:r w:rsidRPr="00851B57">
        <w:rPr>
          <w:rFonts w:ascii="Times New Roman" w:eastAsia="Times New Roman" w:hAnsi="Times New Roman" w:cs="Times New Roman"/>
          <w:i/>
          <w:sz w:val="24"/>
          <w:szCs w:val="24"/>
        </w:rPr>
        <w:t>Self-esteem:</w:t>
      </w:r>
      <w:r w:rsidRPr="00851B57">
        <w:rPr>
          <w:rFonts w:ascii="Times New Roman" w:eastAsia="Times New Roman" w:hAnsi="Times New Roman" w:cs="Times New Roman"/>
          <w:sz w:val="24"/>
          <w:szCs w:val="24"/>
        </w:rPr>
        <w:t xml:space="preserve"> The Rosenberg (1965) self-esteem scale (RSES), is a self-esteem measure widely used in social-science research, with a scale of 0 (</w:t>
      </w:r>
      <w:r w:rsidRPr="00851B57">
        <w:rPr>
          <w:rFonts w:ascii="Times New Roman" w:eastAsia="Times New Roman" w:hAnsi="Times New Roman" w:cs="Times New Roman"/>
          <w:i/>
          <w:sz w:val="24"/>
          <w:szCs w:val="24"/>
        </w:rPr>
        <w:t>low</w:t>
      </w:r>
      <w:r w:rsidRPr="00851B57">
        <w:rPr>
          <w:rFonts w:ascii="Times New Roman" w:eastAsia="Times New Roman" w:hAnsi="Times New Roman" w:cs="Times New Roman"/>
          <w:sz w:val="24"/>
          <w:szCs w:val="24"/>
        </w:rPr>
        <w:t>) to 30 (</w:t>
      </w:r>
      <w:r w:rsidRPr="00851B57">
        <w:rPr>
          <w:rFonts w:ascii="Times New Roman" w:eastAsia="Times New Roman" w:hAnsi="Times New Roman" w:cs="Times New Roman"/>
          <w:i/>
          <w:sz w:val="24"/>
          <w:szCs w:val="24"/>
        </w:rPr>
        <w:t>high</w:t>
      </w:r>
      <w:r w:rsidRPr="00851B57">
        <w:rPr>
          <w:rFonts w:ascii="Times New Roman" w:eastAsia="Times New Roman" w:hAnsi="Times New Roman" w:cs="Times New Roman"/>
          <w:sz w:val="24"/>
          <w:szCs w:val="24"/>
        </w:rPr>
        <w:t xml:space="preserve">). It is a ten-item Likert-type scale with items answered on a four-point scale—from strongly agree to strongly disagree. It has been used extensively in research and has demonstrated good internal consistency, test–retest reliability, and validity. </w:t>
      </w:r>
    </w:p>
    <w:p w14:paraId="264C5A74" w14:textId="525086EA" w:rsidR="001B2EC5" w:rsidRDefault="001B2EC5" w:rsidP="00236C73">
      <w:pPr>
        <w:spacing w:after="200" w:line="240" w:lineRule="auto"/>
        <w:rPr>
          <w:rFonts w:ascii="Times New Roman" w:eastAsia="Times New Roman" w:hAnsi="Times New Roman" w:cs="Times New Roman"/>
          <w:sz w:val="24"/>
          <w:szCs w:val="24"/>
        </w:rPr>
      </w:pPr>
      <w:r w:rsidRPr="00851B57">
        <w:rPr>
          <w:rFonts w:ascii="Times New Roman" w:eastAsia="Times New Roman" w:hAnsi="Times New Roman" w:cs="Times New Roman"/>
          <w:i/>
          <w:sz w:val="24"/>
          <w:szCs w:val="24"/>
        </w:rPr>
        <w:t>Personality:</w:t>
      </w:r>
      <w:r w:rsidRPr="00851B57">
        <w:rPr>
          <w:rFonts w:ascii="Times New Roman" w:eastAsia="Times New Roman" w:hAnsi="Times New Roman" w:cs="Times New Roman"/>
          <w:sz w:val="24"/>
          <w:szCs w:val="24"/>
        </w:rPr>
        <w:t xml:space="preserve"> Big Five personality traits (Costa &amp; McCrae, 1992), which are openness, conscientiousness, extraversion, agreeableness, and neuroticism. These factors have been used to understand the relationship between personality and various academic behaviors. Respondents rate each item on a five-point scale from </w:t>
      </w:r>
      <w:r w:rsidRPr="00851B57">
        <w:rPr>
          <w:rFonts w:ascii="Times New Roman" w:eastAsia="Times New Roman" w:hAnsi="Times New Roman" w:cs="Times New Roman"/>
          <w:i/>
          <w:sz w:val="24"/>
          <w:szCs w:val="24"/>
        </w:rPr>
        <w:t>strongly disagree</w:t>
      </w:r>
      <w:r w:rsidRPr="00851B57">
        <w:rPr>
          <w:rFonts w:ascii="Times New Roman" w:eastAsia="Times New Roman" w:hAnsi="Times New Roman" w:cs="Times New Roman"/>
          <w:sz w:val="24"/>
          <w:szCs w:val="24"/>
        </w:rPr>
        <w:t xml:space="preserve"> to </w:t>
      </w:r>
      <w:r w:rsidRPr="00851B57">
        <w:rPr>
          <w:rFonts w:ascii="Times New Roman" w:eastAsia="Times New Roman" w:hAnsi="Times New Roman" w:cs="Times New Roman"/>
          <w:i/>
          <w:sz w:val="24"/>
          <w:szCs w:val="24"/>
        </w:rPr>
        <w:t>strongly agree</w:t>
      </w:r>
      <w:r w:rsidRPr="00851B57">
        <w:rPr>
          <w:rFonts w:ascii="Times New Roman" w:eastAsia="Times New Roman" w:hAnsi="Times New Roman" w:cs="Times New Roman"/>
          <w:sz w:val="24"/>
          <w:szCs w:val="24"/>
        </w:rPr>
        <w:t>. This scale has been used extensively in psychology research and has demonstrated good internal consistency, test–retest reliability, and validity (</w:t>
      </w:r>
      <w:hyperlink r:id="rId10" w:anchor="bib11">
        <w:r w:rsidRPr="00851B57">
          <w:rPr>
            <w:rFonts w:ascii="Times New Roman" w:eastAsia="Times New Roman" w:hAnsi="Times New Roman" w:cs="Times New Roman"/>
            <w:sz w:val="24"/>
            <w:szCs w:val="24"/>
          </w:rPr>
          <w:t>Costa &amp; McCrae, 1992</w:t>
        </w:r>
      </w:hyperlink>
      <w:r w:rsidRPr="00851B57">
        <w:rPr>
          <w:rFonts w:ascii="Times New Roman" w:eastAsia="Times New Roman" w:hAnsi="Times New Roman" w:cs="Times New Roman"/>
          <w:sz w:val="24"/>
          <w:szCs w:val="24"/>
        </w:rPr>
        <w:t xml:space="preserve">). </w:t>
      </w:r>
    </w:p>
    <w:p w14:paraId="64B6E3EB" w14:textId="17F4EA96" w:rsidR="001B2EC5" w:rsidRPr="00851B57" w:rsidRDefault="001B2EC5" w:rsidP="00236C73">
      <w:pPr>
        <w:spacing w:before="200" w:after="120" w:line="240" w:lineRule="auto"/>
        <w:jc w:val="both"/>
        <w:rPr>
          <w:rFonts w:ascii="Times New Roman" w:eastAsia="Times New Roman" w:hAnsi="Times New Roman" w:cs="Times New Roman"/>
          <w:color w:val="222222"/>
          <w:sz w:val="24"/>
          <w:szCs w:val="24"/>
          <w:highlight w:val="white"/>
        </w:rPr>
      </w:pPr>
      <w:r w:rsidRPr="00851B57">
        <w:rPr>
          <w:rFonts w:ascii="Times New Roman" w:eastAsia="Times New Roman" w:hAnsi="Times New Roman" w:cs="Times New Roman"/>
          <w:i/>
          <w:color w:val="222222"/>
          <w:sz w:val="24"/>
          <w:szCs w:val="24"/>
          <w:highlight w:val="white"/>
        </w:rPr>
        <w:t>Motivation Survey:</w:t>
      </w:r>
      <w:r w:rsidRPr="00851B57">
        <w:rPr>
          <w:rFonts w:ascii="Times New Roman" w:eastAsia="Times New Roman" w:hAnsi="Times New Roman" w:cs="Times New Roman"/>
          <w:color w:val="222222"/>
          <w:sz w:val="24"/>
          <w:szCs w:val="24"/>
          <w:highlight w:val="white"/>
        </w:rPr>
        <w:t xml:space="preserve"> Before the intervention took place, participants were asked to fill out an optional survey regarding their motivation to complete the study</w:t>
      </w:r>
      <w:r w:rsidR="00101DC4">
        <w:rPr>
          <w:rFonts w:ascii="Times New Roman" w:eastAsia="Times New Roman" w:hAnsi="Times New Roman" w:cs="Times New Roman"/>
          <w:color w:val="222222"/>
          <w:sz w:val="24"/>
          <w:szCs w:val="24"/>
          <w:highlight w:val="white"/>
        </w:rPr>
        <w:t xml:space="preserve">. </w:t>
      </w:r>
    </w:p>
    <w:p w14:paraId="14A7CCA3" w14:textId="619AC0B0" w:rsidR="001B2EC5" w:rsidRPr="001B2EC5" w:rsidRDefault="001B2EC5" w:rsidP="00236C73">
      <w:pPr>
        <w:spacing w:before="200" w:after="12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Student Experience:</w:t>
      </w:r>
    </w:p>
    <w:p w14:paraId="4603B0DF" w14:textId="6911479D" w:rsidR="00FF6B5B" w:rsidRPr="00FF6B5B" w:rsidRDefault="00AE2281" w:rsidP="00236C73">
      <w:pPr>
        <w:pStyle w:val="Normal1"/>
        <w:spacing w:line="240" w:lineRule="auto"/>
        <w:rPr>
          <w:rFonts w:ascii="Times New Roman" w:eastAsia="Times New Roman" w:hAnsi="Times New Roman" w:cs="Times New Roman"/>
          <w:iCs/>
          <w:sz w:val="24"/>
          <w:szCs w:val="24"/>
        </w:rPr>
      </w:pPr>
      <w:r>
        <w:rPr>
          <w:rFonts w:ascii="Times New Roman" w:eastAsia="Times New Roman" w:hAnsi="Times New Roman" w:cs="Times New Roman"/>
          <w:i/>
          <w:sz w:val="24"/>
          <w:szCs w:val="24"/>
        </w:rPr>
        <w:t>Post-Intervention</w:t>
      </w:r>
      <w:r w:rsidR="00FF6B5B">
        <w:rPr>
          <w:rFonts w:ascii="Times New Roman" w:eastAsia="Times New Roman" w:hAnsi="Times New Roman" w:cs="Times New Roman"/>
          <w:i/>
          <w:sz w:val="24"/>
          <w:szCs w:val="24"/>
        </w:rPr>
        <w:t xml:space="preserve"> Interview: </w:t>
      </w:r>
      <w:r w:rsidR="00FF6B5B">
        <w:rPr>
          <w:rFonts w:ascii="Times New Roman" w:eastAsia="Times New Roman" w:hAnsi="Times New Roman" w:cs="Times New Roman"/>
          <w:iCs/>
          <w:sz w:val="24"/>
          <w:szCs w:val="24"/>
        </w:rPr>
        <w:t xml:space="preserve">During the debriefing, participants were asked about their meditation practice, the meditation room, how they felt about the tools they used. They were also asked to rate how motivated they were to continue meditating, and if they would be interested in attending more group sessions. They were asked to pull up the Muse and 10% Happier apps on their phones to show how much they used each. </w:t>
      </w:r>
    </w:p>
    <w:p w14:paraId="50DE23D7" w14:textId="77777777" w:rsidR="00FF6B5B" w:rsidRDefault="00FF6B5B" w:rsidP="00236C73">
      <w:pPr>
        <w:pStyle w:val="Normal1"/>
        <w:spacing w:line="240" w:lineRule="auto"/>
        <w:rPr>
          <w:rFonts w:ascii="Times New Roman" w:eastAsia="Times New Roman" w:hAnsi="Times New Roman" w:cs="Times New Roman"/>
          <w:i/>
          <w:sz w:val="24"/>
          <w:szCs w:val="24"/>
        </w:rPr>
      </w:pPr>
    </w:p>
    <w:p w14:paraId="649531D2" w14:textId="3988D19C" w:rsidR="00236C73" w:rsidRDefault="00566D37" w:rsidP="00236C73">
      <w:pPr>
        <w:pStyle w:val="Normal1"/>
        <w:spacing w:line="240" w:lineRule="auto"/>
        <w:rPr>
          <w:rFonts w:ascii="Times New Roman" w:hAnsi="Times New Roman" w:cs="Times New Roman"/>
          <w:sz w:val="24"/>
          <w:szCs w:val="24"/>
        </w:rPr>
      </w:pPr>
      <w:r w:rsidRPr="00851B57">
        <w:rPr>
          <w:rFonts w:ascii="Times New Roman" w:eastAsia="Times New Roman" w:hAnsi="Times New Roman" w:cs="Times New Roman"/>
          <w:i/>
          <w:sz w:val="24"/>
          <w:szCs w:val="24"/>
        </w:rPr>
        <w:t>Student Adherence:</w:t>
      </w:r>
      <w:r w:rsidRPr="00851B57">
        <w:rPr>
          <w:rFonts w:ascii="Times New Roman" w:eastAsia="Times New Roman" w:hAnsi="Times New Roman" w:cs="Times New Roman"/>
          <w:sz w:val="24"/>
          <w:szCs w:val="24"/>
        </w:rPr>
        <w:t xml:space="preserve"> </w:t>
      </w:r>
      <w:r w:rsidR="00236C73" w:rsidRPr="00ED4F80">
        <w:rPr>
          <w:rFonts w:ascii="Times New Roman" w:hAnsi="Times New Roman" w:cs="Times New Roman"/>
          <w:sz w:val="24"/>
          <w:szCs w:val="24"/>
        </w:rPr>
        <w:t xml:space="preserve">Participants </w:t>
      </w:r>
      <w:r w:rsidR="00601BED">
        <w:rPr>
          <w:rFonts w:ascii="Times New Roman" w:hAnsi="Times New Roman" w:cs="Times New Roman"/>
          <w:sz w:val="24"/>
          <w:szCs w:val="24"/>
        </w:rPr>
        <w:t>will be</w:t>
      </w:r>
      <w:r w:rsidR="00601BED" w:rsidRPr="00ED4F80">
        <w:rPr>
          <w:rFonts w:ascii="Times New Roman" w:hAnsi="Times New Roman" w:cs="Times New Roman"/>
          <w:sz w:val="24"/>
          <w:szCs w:val="24"/>
        </w:rPr>
        <w:t xml:space="preserve"> </w:t>
      </w:r>
      <w:r w:rsidR="00236C73" w:rsidRPr="00ED4F80">
        <w:rPr>
          <w:rFonts w:ascii="Times New Roman" w:hAnsi="Times New Roman" w:cs="Times New Roman"/>
          <w:sz w:val="24"/>
          <w:szCs w:val="24"/>
        </w:rPr>
        <w:t xml:space="preserve">assigned an adherence score based on </w:t>
      </w:r>
      <w:r w:rsidR="00236C73">
        <w:rPr>
          <w:rFonts w:ascii="Times New Roman" w:hAnsi="Times New Roman" w:cs="Times New Roman"/>
          <w:sz w:val="24"/>
          <w:szCs w:val="24"/>
        </w:rPr>
        <w:t xml:space="preserve">the amount of time/days spent meditating over the course of the intervention, using data from a </w:t>
      </w:r>
      <w:r w:rsidR="00236C73" w:rsidRPr="00ED4F80">
        <w:rPr>
          <w:rFonts w:ascii="Times New Roman" w:hAnsi="Times New Roman" w:cs="Times New Roman"/>
          <w:sz w:val="24"/>
          <w:szCs w:val="24"/>
        </w:rPr>
        <w:t>combination of sources:</w:t>
      </w:r>
      <w:r w:rsidR="00236C73" w:rsidRPr="00ED4F80">
        <w:rPr>
          <w:rFonts w:eastAsia="Times New Roman"/>
          <w:color w:val="000000"/>
          <w:shd w:val="clear" w:color="auto" w:fill="FFFFFF"/>
          <w:lang w:val="en-US"/>
        </w:rPr>
        <w:t xml:space="preserve"> </w:t>
      </w:r>
      <w:r w:rsidR="00236C73" w:rsidRPr="00C95BFD">
        <w:rPr>
          <w:rFonts w:ascii="Times New Roman" w:hAnsi="Times New Roman" w:cs="Times New Roman"/>
          <w:sz w:val="24"/>
          <w:szCs w:val="24"/>
        </w:rPr>
        <w:t xml:space="preserve">1) amount of time spent meditating per week, as reported by participants on the satisfaction survey, 2) amount of time spent meditating per week, as reported by participants in person when asked by </w:t>
      </w:r>
      <w:r w:rsidR="00236C73">
        <w:rPr>
          <w:rFonts w:ascii="Times New Roman" w:hAnsi="Times New Roman" w:cs="Times New Roman"/>
          <w:sz w:val="24"/>
          <w:szCs w:val="24"/>
        </w:rPr>
        <w:t xml:space="preserve">the </w:t>
      </w:r>
      <w:r w:rsidR="00236C73" w:rsidRPr="00C95BFD">
        <w:rPr>
          <w:rFonts w:ascii="Times New Roman" w:hAnsi="Times New Roman" w:cs="Times New Roman"/>
          <w:sz w:val="24"/>
          <w:szCs w:val="24"/>
        </w:rPr>
        <w:t>research coordinator during the debriefing meeting, 3) number of sessions using Muse and 10% Happier app, according to the app profile display on participants’ phones</w:t>
      </w:r>
      <w:r w:rsidR="00236C73">
        <w:rPr>
          <w:rFonts w:ascii="Times New Roman" w:hAnsi="Times New Roman" w:cs="Times New Roman"/>
          <w:sz w:val="24"/>
          <w:szCs w:val="24"/>
        </w:rPr>
        <w:t>, which was</w:t>
      </w:r>
      <w:r w:rsidR="00236C73" w:rsidRPr="00C95BFD">
        <w:rPr>
          <w:rFonts w:ascii="Times New Roman" w:hAnsi="Times New Roman" w:cs="Times New Roman"/>
          <w:sz w:val="24"/>
          <w:szCs w:val="24"/>
        </w:rPr>
        <w:t xml:space="preserve"> displayed to the research coordinator during the debriefing</w:t>
      </w:r>
      <w:r w:rsidR="00236C73">
        <w:rPr>
          <w:rFonts w:ascii="Times New Roman" w:hAnsi="Times New Roman" w:cs="Times New Roman"/>
          <w:sz w:val="24"/>
          <w:szCs w:val="24"/>
        </w:rPr>
        <w:t xml:space="preserve">, and 4) </w:t>
      </w:r>
      <w:r w:rsidR="00236C73" w:rsidRPr="000F10D1">
        <w:rPr>
          <w:rFonts w:ascii="Times New Roman" w:eastAsia="Times New Roman" w:hAnsi="Times New Roman" w:cs="Times New Roman"/>
          <w:color w:val="000000"/>
          <w:sz w:val="24"/>
          <w:szCs w:val="24"/>
          <w:shd w:val="clear" w:color="auto" w:fill="FFFFFF"/>
          <w:lang w:val="en-US"/>
        </w:rPr>
        <w:t xml:space="preserve">self-report surveys that </w:t>
      </w:r>
      <w:r w:rsidR="00601BED">
        <w:rPr>
          <w:rFonts w:ascii="Times New Roman" w:eastAsia="Times New Roman" w:hAnsi="Times New Roman" w:cs="Times New Roman"/>
          <w:color w:val="000000"/>
          <w:sz w:val="24"/>
          <w:szCs w:val="24"/>
          <w:shd w:val="clear" w:color="auto" w:fill="FFFFFF"/>
          <w:lang w:val="en-US"/>
        </w:rPr>
        <w:t>are</w:t>
      </w:r>
      <w:r w:rsidR="00601BED" w:rsidRPr="000F10D1">
        <w:rPr>
          <w:rFonts w:ascii="Times New Roman" w:eastAsia="Times New Roman" w:hAnsi="Times New Roman" w:cs="Times New Roman"/>
          <w:color w:val="000000"/>
          <w:sz w:val="24"/>
          <w:szCs w:val="24"/>
          <w:shd w:val="clear" w:color="auto" w:fill="FFFFFF"/>
          <w:lang w:val="en-US"/>
        </w:rPr>
        <w:t xml:space="preserve"> </w:t>
      </w:r>
      <w:r w:rsidR="00236C73" w:rsidRPr="000F10D1">
        <w:rPr>
          <w:rFonts w:ascii="Times New Roman" w:eastAsia="Times New Roman" w:hAnsi="Times New Roman" w:cs="Times New Roman"/>
          <w:color w:val="000000"/>
          <w:sz w:val="24"/>
          <w:szCs w:val="24"/>
          <w:shd w:val="clear" w:color="auto" w:fill="FFFFFF"/>
          <w:lang w:val="en-US"/>
        </w:rPr>
        <w:t xml:space="preserve">distributed electronically every two days </w:t>
      </w:r>
      <w:r w:rsidR="00236C73">
        <w:rPr>
          <w:rFonts w:ascii="Times New Roman" w:eastAsia="Times New Roman" w:hAnsi="Times New Roman" w:cs="Times New Roman"/>
          <w:color w:val="000000"/>
          <w:sz w:val="24"/>
          <w:szCs w:val="24"/>
          <w:shd w:val="clear" w:color="auto" w:fill="FFFFFF"/>
          <w:lang w:val="en-US"/>
        </w:rPr>
        <w:t>during</w:t>
      </w:r>
      <w:r w:rsidR="00236C73" w:rsidRPr="000F10D1">
        <w:rPr>
          <w:rFonts w:ascii="Times New Roman" w:eastAsia="Times New Roman" w:hAnsi="Times New Roman" w:cs="Times New Roman"/>
          <w:color w:val="000000"/>
          <w:sz w:val="24"/>
          <w:szCs w:val="24"/>
          <w:shd w:val="clear" w:color="auto" w:fill="FFFFFF"/>
          <w:lang w:val="en-US"/>
        </w:rPr>
        <w:t xml:space="preserve"> the intervention</w:t>
      </w:r>
      <w:r w:rsidR="00236C73" w:rsidRPr="000F10D1">
        <w:rPr>
          <w:rFonts w:ascii="Times New Roman" w:hAnsi="Times New Roman" w:cs="Times New Roman"/>
          <w:sz w:val="24"/>
          <w:szCs w:val="24"/>
        </w:rPr>
        <w:t>.</w:t>
      </w:r>
      <w:r w:rsidR="00236C73" w:rsidRPr="00C95BFD">
        <w:rPr>
          <w:rFonts w:ascii="Times New Roman" w:hAnsi="Times New Roman" w:cs="Times New Roman"/>
          <w:sz w:val="24"/>
          <w:szCs w:val="24"/>
        </w:rPr>
        <w:t xml:space="preserve"> Adherence scores </w:t>
      </w:r>
      <w:r w:rsidR="00601BED">
        <w:rPr>
          <w:rFonts w:ascii="Times New Roman" w:hAnsi="Times New Roman" w:cs="Times New Roman"/>
          <w:sz w:val="24"/>
          <w:szCs w:val="24"/>
        </w:rPr>
        <w:t>will be</w:t>
      </w:r>
      <w:r w:rsidR="00601BED" w:rsidRPr="00C95BFD">
        <w:rPr>
          <w:rFonts w:ascii="Times New Roman" w:hAnsi="Times New Roman" w:cs="Times New Roman"/>
          <w:sz w:val="24"/>
          <w:szCs w:val="24"/>
        </w:rPr>
        <w:t xml:space="preserve"> </w:t>
      </w:r>
      <w:r w:rsidR="00236C73">
        <w:rPr>
          <w:rFonts w:ascii="Times New Roman" w:hAnsi="Times New Roman" w:cs="Times New Roman"/>
          <w:sz w:val="24"/>
          <w:szCs w:val="24"/>
        </w:rPr>
        <w:t xml:space="preserve">developed </w:t>
      </w:r>
      <w:r w:rsidR="00236C73" w:rsidRPr="004A1C51">
        <w:rPr>
          <w:rFonts w:ascii="Times New Roman" w:hAnsi="Times New Roman" w:cs="Times New Roman"/>
          <w:i/>
          <w:sz w:val="24"/>
          <w:szCs w:val="24"/>
        </w:rPr>
        <w:t>a priori</w:t>
      </w:r>
      <w:r w:rsidR="00601BED">
        <w:rPr>
          <w:rFonts w:ascii="Times New Roman" w:hAnsi="Times New Roman" w:cs="Times New Roman"/>
          <w:sz w:val="24"/>
          <w:szCs w:val="24"/>
        </w:rPr>
        <w:t xml:space="preserve"> to the primary analysis</w:t>
      </w:r>
      <w:r w:rsidR="00236C73">
        <w:rPr>
          <w:rFonts w:ascii="Times New Roman" w:hAnsi="Times New Roman" w:cs="Times New Roman"/>
          <w:sz w:val="24"/>
          <w:szCs w:val="24"/>
        </w:rPr>
        <w:t>, based on the range</w:t>
      </w:r>
      <w:r w:rsidR="00236C73" w:rsidRPr="00C95BFD">
        <w:rPr>
          <w:rFonts w:ascii="Times New Roman" w:hAnsi="Times New Roman" w:cs="Times New Roman"/>
          <w:sz w:val="24"/>
          <w:szCs w:val="24"/>
        </w:rPr>
        <w:t xml:space="preserve"> as follows: 1) </w:t>
      </w:r>
      <w:r w:rsidR="00236C73">
        <w:rPr>
          <w:rFonts w:ascii="Times New Roman" w:hAnsi="Times New Roman" w:cs="Times New Roman"/>
          <w:sz w:val="24"/>
          <w:szCs w:val="24"/>
        </w:rPr>
        <w:t>high: meditated over 160 minutes total (16+ sessions; 4+ times per week, 2) medium:</w:t>
      </w:r>
      <w:r w:rsidR="00236C73" w:rsidRPr="00C95BFD">
        <w:rPr>
          <w:rFonts w:ascii="Times New Roman" w:hAnsi="Times New Roman" w:cs="Times New Roman"/>
          <w:sz w:val="24"/>
          <w:szCs w:val="24"/>
        </w:rPr>
        <w:t xml:space="preserve"> meditated </w:t>
      </w:r>
      <w:r w:rsidR="00236C73">
        <w:rPr>
          <w:rFonts w:ascii="Times New Roman" w:hAnsi="Times New Roman" w:cs="Times New Roman"/>
          <w:sz w:val="24"/>
          <w:szCs w:val="24"/>
        </w:rPr>
        <w:t>120-160 minutes total (12-16 sessions; 3-4 times per week,</w:t>
      </w:r>
      <w:r w:rsidR="00236C73" w:rsidRPr="00C95BFD">
        <w:rPr>
          <w:rFonts w:ascii="Times New Roman" w:hAnsi="Times New Roman" w:cs="Times New Roman"/>
          <w:sz w:val="24"/>
          <w:szCs w:val="24"/>
        </w:rPr>
        <w:t xml:space="preserve"> </w:t>
      </w:r>
      <w:r w:rsidR="00236C73">
        <w:rPr>
          <w:rFonts w:ascii="Times New Roman" w:hAnsi="Times New Roman" w:cs="Times New Roman"/>
          <w:sz w:val="24"/>
          <w:szCs w:val="24"/>
        </w:rPr>
        <w:t>or 3) low</w:t>
      </w:r>
      <w:r w:rsidR="00236C73" w:rsidRPr="00C95BFD">
        <w:rPr>
          <w:rFonts w:ascii="Times New Roman" w:hAnsi="Times New Roman" w:cs="Times New Roman"/>
          <w:sz w:val="24"/>
          <w:szCs w:val="24"/>
        </w:rPr>
        <w:t xml:space="preserve">: meditated </w:t>
      </w:r>
      <w:r w:rsidR="00236C73">
        <w:rPr>
          <w:rFonts w:ascii="Times New Roman" w:hAnsi="Times New Roman" w:cs="Times New Roman"/>
          <w:sz w:val="24"/>
          <w:szCs w:val="24"/>
        </w:rPr>
        <w:t xml:space="preserve">less than 120 minutes total (less than 12 sessions; less than 3 times per week). </w:t>
      </w:r>
      <w:r w:rsidR="00601BED">
        <w:rPr>
          <w:rFonts w:ascii="Times New Roman" w:hAnsi="Times New Roman" w:cs="Times New Roman"/>
          <w:sz w:val="24"/>
          <w:szCs w:val="24"/>
        </w:rPr>
        <w:t xml:space="preserve">If </w:t>
      </w:r>
      <w:r w:rsidR="00236C73">
        <w:rPr>
          <w:rFonts w:ascii="Times New Roman" w:hAnsi="Times New Roman" w:cs="Times New Roman"/>
          <w:sz w:val="24"/>
          <w:szCs w:val="24"/>
        </w:rPr>
        <w:t xml:space="preserve">there </w:t>
      </w:r>
      <w:r w:rsidR="00601BED">
        <w:rPr>
          <w:rFonts w:ascii="Times New Roman" w:hAnsi="Times New Roman" w:cs="Times New Roman"/>
          <w:sz w:val="24"/>
          <w:szCs w:val="24"/>
        </w:rPr>
        <w:t xml:space="preserve">are </w:t>
      </w:r>
      <w:r w:rsidR="00236C73">
        <w:rPr>
          <w:rFonts w:ascii="Times New Roman" w:hAnsi="Times New Roman" w:cs="Times New Roman"/>
          <w:sz w:val="24"/>
          <w:szCs w:val="24"/>
        </w:rPr>
        <w:t xml:space="preserve">discrepancies </w:t>
      </w:r>
      <w:r w:rsidR="00236C73">
        <w:rPr>
          <w:rFonts w:ascii="Times New Roman" w:hAnsi="Times New Roman" w:cs="Times New Roman"/>
          <w:sz w:val="24"/>
          <w:szCs w:val="24"/>
        </w:rPr>
        <w:lastRenderedPageBreak/>
        <w:t xml:space="preserve">between self-reported meditation adherence and app minutes, objective data </w:t>
      </w:r>
      <w:r w:rsidR="00601BED">
        <w:rPr>
          <w:rFonts w:ascii="Times New Roman" w:hAnsi="Times New Roman" w:cs="Times New Roman"/>
          <w:sz w:val="24"/>
          <w:szCs w:val="24"/>
        </w:rPr>
        <w:t xml:space="preserve">collected from the app profile display will be </w:t>
      </w:r>
      <w:r w:rsidR="00236C73">
        <w:rPr>
          <w:rFonts w:ascii="Times New Roman" w:hAnsi="Times New Roman" w:cs="Times New Roman"/>
          <w:sz w:val="24"/>
          <w:szCs w:val="24"/>
        </w:rPr>
        <w:t xml:space="preserve">used </w:t>
      </w:r>
      <w:r w:rsidR="00601BED">
        <w:rPr>
          <w:rFonts w:ascii="Times New Roman" w:hAnsi="Times New Roman" w:cs="Times New Roman"/>
          <w:sz w:val="24"/>
          <w:szCs w:val="24"/>
        </w:rPr>
        <w:t xml:space="preserve">to generate </w:t>
      </w:r>
      <w:r w:rsidR="00236C73">
        <w:rPr>
          <w:rFonts w:ascii="Times New Roman" w:hAnsi="Times New Roman" w:cs="Times New Roman"/>
          <w:sz w:val="24"/>
          <w:szCs w:val="24"/>
        </w:rPr>
        <w:t xml:space="preserve">the adherence score. </w:t>
      </w:r>
    </w:p>
    <w:p w14:paraId="7960F835" w14:textId="77777777" w:rsidR="00236C73" w:rsidRPr="00C95BFD" w:rsidRDefault="00236C73" w:rsidP="00236C73">
      <w:pPr>
        <w:pStyle w:val="Normal1"/>
        <w:spacing w:line="240" w:lineRule="auto"/>
        <w:rPr>
          <w:rFonts w:ascii="Times New Roman" w:hAnsi="Times New Roman" w:cs="Times New Roman"/>
          <w:sz w:val="24"/>
          <w:szCs w:val="24"/>
        </w:rPr>
      </w:pPr>
    </w:p>
    <w:p w14:paraId="21F9FE46" w14:textId="77777777" w:rsidR="00236C73" w:rsidRDefault="00236C73" w:rsidP="00236C73">
      <w:pPr>
        <w:pStyle w:val="Normal1"/>
        <w:spacing w:line="240" w:lineRule="auto"/>
        <w:rPr>
          <w:rFonts w:ascii="Times New Roman" w:hAnsi="Times New Roman" w:cs="Times New Roman"/>
          <w:b/>
          <w:i/>
          <w:sz w:val="24"/>
          <w:szCs w:val="24"/>
        </w:rPr>
      </w:pPr>
      <w:r w:rsidRPr="00C95BFD">
        <w:rPr>
          <w:rFonts w:ascii="Times New Roman" w:hAnsi="Times New Roman" w:cs="Times New Roman"/>
          <w:b/>
          <w:i/>
          <w:sz w:val="24"/>
          <w:szCs w:val="24"/>
        </w:rPr>
        <w:t xml:space="preserve">Satisfaction Survey. </w:t>
      </w:r>
    </w:p>
    <w:p w14:paraId="0E9C8046" w14:textId="12ACC8E1" w:rsidR="00236C73" w:rsidRDefault="00236C73" w:rsidP="00236C73">
      <w:pPr>
        <w:pStyle w:val="Normal1"/>
        <w:spacing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To enable comparison of satisfaction with Muse and 10% Happier App, and to evaluate aims of the study as promoted in the recruitment material </w:t>
      </w:r>
      <w:bookmarkStart w:id="3" w:name="_Hlk44064501"/>
      <w:r>
        <w:rPr>
          <w:rFonts w:ascii="Times New Roman" w:eastAsia="Times New Roman" w:hAnsi="Times New Roman" w:cs="Times New Roman"/>
          <w:color w:val="000000"/>
          <w:sz w:val="24"/>
          <w:szCs w:val="24"/>
        </w:rPr>
        <w:t xml:space="preserve">that stated “Do you want to learn skills to self-manage stress?”, </w:t>
      </w:r>
      <w:bookmarkEnd w:id="3"/>
      <w:r>
        <w:rPr>
          <w:rFonts w:ascii="Times New Roman" w:eastAsia="Times New Roman" w:hAnsi="Times New Roman" w:cs="Times New Roman"/>
          <w:color w:val="000000"/>
          <w:sz w:val="24"/>
          <w:szCs w:val="24"/>
        </w:rPr>
        <w:t xml:space="preserve">participants </w:t>
      </w:r>
      <w:r w:rsidR="00601BED">
        <w:rPr>
          <w:rFonts w:ascii="Times New Roman" w:eastAsia="Times New Roman" w:hAnsi="Times New Roman" w:cs="Times New Roman"/>
          <w:color w:val="000000"/>
          <w:sz w:val="24"/>
          <w:szCs w:val="24"/>
        </w:rPr>
        <w:t xml:space="preserve">will </w:t>
      </w:r>
      <w:r>
        <w:rPr>
          <w:rFonts w:ascii="Times New Roman" w:eastAsia="Times New Roman" w:hAnsi="Times New Roman" w:cs="Times New Roman"/>
          <w:color w:val="000000"/>
          <w:sz w:val="24"/>
          <w:szCs w:val="24"/>
        </w:rPr>
        <w:t xml:space="preserve">complete an online </w:t>
      </w:r>
      <w:r w:rsidRPr="00C95BFD">
        <w:rPr>
          <w:rFonts w:ascii="Times New Roman" w:hAnsi="Times New Roman" w:cs="Times New Roman"/>
          <w:sz w:val="24"/>
          <w:szCs w:val="24"/>
        </w:rPr>
        <w:t xml:space="preserve">survey following the </w:t>
      </w:r>
      <w:r>
        <w:rPr>
          <w:rFonts w:ascii="Times New Roman" w:hAnsi="Times New Roman" w:cs="Times New Roman"/>
          <w:sz w:val="24"/>
          <w:szCs w:val="24"/>
        </w:rPr>
        <w:t>four</w:t>
      </w:r>
      <w:r w:rsidRPr="00C95BFD">
        <w:rPr>
          <w:rFonts w:ascii="Times New Roman" w:hAnsi="Times New Roman" w:cs="Times New Roman"/>
          <w:sz w:val="24"/>
          <w:szCs w:val="24"/>
        </w:rPr>
        <w:t>-week mediation intervention</w:t>
      </w:r>
      <w:r w:rsidR="00601BED">
        <w:rPr>
          <w:rFonts w:ascii="Times New Roman" w:hAnsi="Times New Roman" w:cs="Times New Roman"/>
          <w:sz w:val="24"/>
          <w:szCs w:val="24"/>
        </w:rPr>
        <w:t xml:space="preserve"> which asks the </w:t>
      </w:r>
      <w:r w:rsidRPr="00C95BFD">
        <w:rPr>
          <w:rFonts w:ascii="Times New Roman" w:hAnsi="Times New Roman" w:cs="Times New Roman"/>
          <w:sz w:val="24"/>
          <w:szCs w:val="24"/>
        </w:rPr>
        <w:t>following questions: “</w:t>
      </w:r>
      <w:r w:rsidRPr="00C95BFD">
        <w:rPr>
          <w:rFonts w:ascii="Times New Roman" w:hAnsi="Times New Roman" w:cs="Times New Roman"/>
          <w:i/>
          <w:iCs/>
          <w:sz w:val="24"/>
          <w:szCs w:val="24"/>
        </w:rPr>
        <w:t>Did you feel the [devices] were helpful for learning how to meditate</w:t>
      </w:r>
      <w:r w:rsidRPr="00C95BFD">
        <w:rPr>
          <w:rFonts w:ascii="Times New Roman" w:hAnsi="Times New Roman" w:cs="Times New Roman"/>
          <w:sz w:val="24"/>
          <w:szCs w:val="24"/>
        </w:rPr>
        <w:t>?” and “</w:t>
      </w:r>
      <w:r w:rsidRPr="00C95BFD">
        <w:rPr>
          <w:rFonts w:ascii="Times New Roman" w:hAnsi="Times New Roman" w:cs="Times New Roman"/>
          <w:i/>
          <w:iCs/>
          <w:sz w:val="24"/>
          <w:szCs w:val="24"/>
        </w:rPr>
        <w:t>Do you feel like your meditation practice is helping to provide you wi</w:t>
      </w:r>
      <w:r>
        <w:rPr>
          <w:rFonts w:ascii="Times New Roman" w:hAnsi="Times New Roman" w:cs="Times New Roman"/>
          <w:i/>
          <w:iCs/>
          <w:sz w:val="24"/>
          <w:szCs w:val="24"/>
        </w:rPr>
        <w:t>th</w:t>
      </w:r>
      <w:r w:rsidRPr="00C95BFD">
        <w:rPr>
          <w:rFonts w:ascii="Times New Roman" w:hAnsi="Times New Roman" w:cs="Times New Roman"/>
          <w:i/>
          <w:iCs/>
          <w:sz w:val="24"/>
          <w:szCs w:val="24"/>
        </w:rPr>
        <w:t xml:space="preserve"> skills to self-manage stress</w:t>
      </w:r>
      <w:r w:rsidRPr="00C95BFD">
        <w:rPr>
          <w:rFonts w:ascii="Times New Roman" w:hAnsi="Times New Roman" w:cs="Times New Roman"/>
          <w:sz w:val="24"/>
          <w:szCs w:val="24"/>
        </w:rPr>
        <w:t>?”</w:t>
      </w:r>
    </w:p>
    <w:p w14:paraId="22AEEF09" w14:textId="77777777" w:rsidR="00601BED" w:rsidRDefault="00601BED" w:rsidP="00236C73">
      <w:pPr>
        <w:pStyle w:val="Normal1"/>
        <w:spacing w:line="240" w:lineRule="auto"/>
        <w:rPr>
          <w:rFonts w:ascii="Times New Roman" w:hAnsi="Times New Roman" w:cs="Times New Roman"/>
          <w:b/>
          <w:i/>
          <w:sz w:val="24"/>
          <w:szCs w:val="24"/>
        </w:rPr>
      </w:pPr>
    </w:p>
    <w:p w14:paraId="24F1C3CA" w14:textId="77777777" w:rsidR="00236C73" w:rsidRDefault="00236C73" w:rsidP="00236C73">
      <w:pPr>
        <w:pStyle w:val="Normal1"/>
        <w:spacing w:line="240" w:lineRule="auto"/>
        <w:rPr>
          <w:rFonts w:ascii="Times New Roman" w:hAnsi="Times New Roman" w:cs="Times New Roman"/>
          <w:sz w:val="24"/>
          <w:szCs w:val="24"/>
        </w:rPr>
      </w:pPr>
      <w:r w:rsidRPr="00963886">
        <w:rPr>
          <w:rFonts w:ascii="Times New Roman" w:hAnsi="Times New Roman" w:cs="Times New Roman"/>
          <w:b/>
          <w:i/>
          <w:sz w:val="24"/>
          <w:szCs w:val="24"/>
        </w:rPr>
        <w:t xml:space="preserve">Monitoring for Adverse </w:t>
      </w:r>
      <w:r>
        <w:rPr>
          <w:rFonts w:ascii="Times New Roman" w:hAnsi="Times New Roman" w:cs="Times New Roman"/>
          <w:b/>
          <w:i/>
          <w:sz w:val="24"/>
          <w:szCs w:val="24"/>
        </w:rPr>
        <w:t>Experiences</w:t>
      </w:r>
      <w:r w:rsidRPr="00963886">
        <w:rPr>
          <w:rFonts w:ascii="Times New Roman" w:hAnsi="Times New Roman" w:cs="Times New Roman"/>
          <w:b/>
          <w:i/>
          <w:sz w:val="24"/>
          <w:szCs w:val="24"/>
        </w:rPr>
        <w:t>.</w:t>
      </w:r>
      <w:r>
        <w:rPr>
          <w:rFonts w:ascii="Times New Roman" w:hAnsi="Times New Roman" w:cs="Times New Roman"/>
          <w:sz w:val="24"/>
          <w:szCs w:val="24"/>
        </w:rPr>
        <w:t xml:space="preserve"> </w:t>
      </w:r>
    </w:p>
    <w:p w14:paraId="69F0E55C" w14:textId="521B0F71" w:rsidR="00236C73" w:rsidRPr="00C95BFD" w:rsidRDefault="00236C73" w:rsidP="00236C73">
      <w:pPr>
        <w:pStyle w:val="Normal1"/>
        <w:spacing w:line="240" w:lineRule="auto"/>
        <w:rPr>
          <w:rFonts w:ascii="Times New Roman" w:hAnsi="Times New Roman" w:cs="Times New Roman"/>
          <w:sz w:val="24"/>
          <w:szCs w:val="24"/>
        </w:rPr>
      </w:pPr>
      <w:r>
        <w:rPr>
          <w:rFonts w:ascii="Times New Roman" w:hAnsi="Times New Roman" w:cs="Times New Roman"/>
          <w:sz w:val="24"/>
          <w:szCs w:val="24"/>
        </w:rPr>
        <w:t xml:space="preserve">Participants </w:t>
      </w:r>
      <w:r w:rsidR="00601BED">
        <w:rPr>
          <w:rFonts w:ascii="Times New Roman" w:hAnsi="Times New Roman" w:cs="Times New Roman"/>
          <w:sz w:val="24"/>
          <w:szCs w:val="24"/>
        </w:rPr>
        <w:t xml:space="preserve">will be </w:t>
      </w:r>
      <w:r>
        <w:rPr>
          <w:rFonts w:ascii="Times New Roman" w:hAnsi="Times New Roman" w:cs="Times New Roman"/>
          <w:sz w:val="24"/>
          <w:szCs w:val="24"/>
        </w:rPr>
        <w:t xml:space="preserve">monitored by the research team for adverse events through the self-report surveys </w:t>
      </w:r>
      <w:r w:rsidRPr="000F10D1">
        <w:rPr>
          <w:rFonts w:ascii="Times New Roman" w:eastAsia="Times New Roman" w:hAnsi="Times New Roman" w:cs="Times New Roman"/>
          <w:color w:val="000000"/>
          <w:sz w:val="24"/>
          <w:szCs w:val="24"/>
          <w:shd w:val="clear" w:color="auto" w:fill="FFFFFF"/>
          <w:lang w:val="en-US"/>
        </w:rPr>
        <w:t xml:space="preserve">that </w:t>
      </w:r>
      <w:r w:rsidR="00601BED">
        <w:rPr>
          <w:rFonts w:ascii="Times New Roman" w:eastAsia="Times New Roman" w:hAnsi="Times New Roman" w:cs="Times New Roman"/>
          <w:color w:val="000000"/>
          <w:sz w:val="24"/>
          <w:szCs w:val="24"/>
          <w:shd w:val="clear" w:color="auto" w:fill="FFFFFF"/>
          <w:lang w:val="en-US"/>
        </w:rPr>
        <w:t>are</w:t>
      </w:r>
      <w:r w:rsidR="00601BED" w:rsidRPr="000F10D1">
        <w:rPr>
          <w:rFonts w:ascii="Times New Roman" w:eastAsia="Times New Roman" w:hAnsi="Times New Roman" w:cs="Times New Roman"/>
          <w:color w:val="000000"/>
          <w:sz w:val="24"/>
          <w:szCs w:val="24"/>
          <w:shd w:val="clear" w:color="auto" w:fill="FFFFFF"/>
          <w:lang w:val="en-US"/>
        </w:rPr>
        <w:t xml:space="preserve"> </w:t>
      </w:r>
      <w:r w:rsidRPr="000F10D1">
        <w:rPr>
          <w:rFonts w:ascii="Times New Roman" w:eastAsia="Times New Roman" w:hAnsi="Times New Roman" w:cs="Times New Roman"/>
          <w:color w:val="000000"/>
          <w:sz w:val="24"/>
          <w:szCs w:val="24"/>
          <w:shd w:val="clear" w:color="auto" w:fill="FFFFFF"/>
          <w:lang w:val="en-US"/>
        </w:rPr>
        <w:t xml:space="preserve">distributed electronically every two days </w:t>
      </w:r>
      <w:r>
        <w:rPr>
          <w:rFonts w:ascii="Times New Roman" w:eastAsia="Times New Roman" w:hAnsi="Times New Roman" w:cs="Times New Roman"/>
          <w:color w:val="000000"/>
          <w:sz w:val="24"/>
          <w:szCs w:val="24"/>
          <w:shd w:val="clear" w:color="auto" w:fill="FFFFFF"/>
          <w:lang w:val="en-US"/>
        </w:rPr>
        <w:t>during</w:t>
      </w:r>
      <w:r w:rsidRPr="000F10D1">
        <w:rPr>
          <w:rFonts w:ascii="Times New Roman" w:eastAsia="Times New Roman" w:hAnsi="Times New Roman" w:cs="Times New Roman"/>
          <w:color w:val="000000"/>
          <w:sz w:val="24"/>
          <w:szCs w:val="24"/>
          <w:shd w:val="clear" w:color="auto" w:fill="FFFFFF"/>
          <w:lang w:val="en-US"/>
        </w:rPr>
        <w:t xml:space="preserve"> the intervention</w:t>
      </w:r>
      <w:r>
        <w:rPr>
          <w:rFonts w:ascii="Times New Roman" w:hAnsi="Times New Roman" w:cs="Times New Roman"/>
          <w:sz w:val="24"/>
          <w:szCs w:val="24"/>
        </w:rPr>
        <w:t xml:space="preserve"> and through the satisfaction survey. As the study was located at and co-hosted by the University Counseling and Mental Health Center (CMHS), participants </w:t>
      </w:r>
      <w:r w:rsidR="00601BED">
        <w:rPr>
          <w:rFonts w:ascii="Times New Roman" w:hAnsi="Times New Roman" w:cs="Times New Roman"/>
          <w:sz w:val="24"/>
          <w:szCs w:val="24"/>
        </w:rPr>
        <w:t xml:space="preserve">will be </w:t>
      </w:r>
      <w:r>
        <w:rPr>
          <w:rFonts w:ascii="Times New Roman" w:hAnsi="Times New Roman" w:cs="Times New Roman"/>
          <w:sz w:val="24"/>
          <w:szCs w:val="24"/>
        </w:rPr>
        <w:t xml:space="preserve">instructed to contact the office at CMHS if a major adverse experience occurs. </w:t>
      </w:r>
    </w:p>
    <w:p w14:paraId="556CAEFC" w14:textId="77777777" w:rsidR="00236C73" w:rsidRPr="00236C73" w:rsidRDefault="00236C73" w:rsidP="00236C73">
      <w:pPr>
        <w:spacing w:before="200" w:after="120"/>
        <w:jc w:val="both"/>
        <w:rPr>
          <w:rFonts w:ascii="Times New Roman" w:eastAsia="Times New Roman" w:hAnsi="Times New Roman" w:cs="Times New Roman"/>
          <w:b/>
          <w:bCs/>
          <w:sz w:val="24"/>
          <w:szCs w:val="24"/>
        </w:rPr>
      </w:pPr>
      <w:bookmarkStart w:id="4" w:name="_Toc418338543"/>
      <w:r w:rsidRPr="00236C73">
        <w:rPr>
          <w:rFonts w:ascii="Times New Roman" w:eastAsia="Times New Roman" w:hAnsi="Times New Roman" w:cs="Times New Roman"/>
          <w:b/>
          <w:bCs/>
          <w:sz w:val="24"/>
          <w:szCs w:val="24"/>
        </w:rPr>
        <w:t xml:space="preserve">EEG-measurements. </w:t>
      </w:r>
    </w:p>
    <w:p w14:paraId="4581DABB" w14:textId="732C4C72" w:rsidR="00236C73" w:rsidRPr="00236C73" w:rsidRDefault="00236C73" w:rsidP="00236C73">
      <w:pPr>
        <w:pStyle w:val="Heading3"/>
        <w:rPr>
          <w:rFonts w:ascii="Times New Roman" w:eastAsia="Times New Roman" w:hAnsi="Times New Roman" w:cs="Times New Roman"/>
          <w:color w:val="auto"/>
          <w:sz w:val="24"/>
          <w:szCs w:val="24"/>
        </w:rPr>
      </w:pPr>
      <w:r w:rsidRPr="00236C73">
        <w:rPr>
          <w:rFonts w:ascii="Times New Roman" w:eastAsia="Times New Roman" w:hAnsi="Times New Roman" w:cs="Times New Roman"/>
          <w:i/>
          <w:iCs/>
          <w:color w:val="auto"/>
          <w:sz w:val="24"/>
          <w:szCs w:val="24"/>
        </w:rPr>
        <w:t>Percent Time Calm and Bird Count:</w:t>
      </w:r>
      <w:r>
        <w:rPr>
          <w:rFonts w:ascii="Times New Roman" w:eastAsia="Times New Roman" w:hAnsi="Times New Roman" w:cs="Times New Roman"/>
          <w:color w:val="auto"/>
          <w:sz w:val="24"/>
          <w:szCs w:val="24"/>
        </w:rPr>
        <w:t xml:space="preserve"> </w:t>
      </w:r>
      <w:r w:rsidRPr="00236C73">
        <w:rPr>
          <w:rFonts w:ascii="Times New Roman" w:eastAsia="Times New Roman" w:hAnsi="Times New Roman" w:cs="Times New Roman"/>
          <w:color w:val="auto"/>
          <w:sz w:val="24"/>
          <w:szCs w:val="24"/>
        </w:rPr>
        <w:t xml:space="preserve">While participants meditated with the Muse device on in </w:t>
      </w:r>
      <w:r w:rsidR="00601BED">
        <w:rPr>
          <w:rFonts w:ascii="Times New Roman" w:eastAsia="Times New Roman" w:hAnsi="Times New Roman" w:cs="Times New Roman"/>
          <w:color w:val="auto"/>
          <w:sz w:val="24"/>
          <w:szCs w:val="24"/>
        </w:rPr>
        <w:t>“silent” mode</w:t>
      </w:r>
      <w:r w:rsidRPr="00236C73">
        <w:rPr>
          <w:rFonts w:ascii="Times New Roman" w:eastAsia="Times New Roman" w:hAnsi="Times New Roman" w:cs="Times New Roman"/>
          <w:color w:val="auto"/>
          <w:sz w:val="24"/>
          <w:szCs w:val="24"/>
        </w:rPr>
        <w:t xml:space="preserve">, two EEG measurements were obtained from the Muse app: 1) percent time calm and 2) bird count (each bird is meant to represent an extended period of time in the calm zone). </w:t>
      </w:r>
      <w:bookmarkStart w:id="5" w:name="_Hlk44401539"/>
      <w:r w:rsidRPr="00236C73">
        <w:rPr>
          <w:rFonts w:ascii="Times New Roman" w:eastAsia="Times New Roman" w:hAnsi="Times New Roman" w:cs="Times New Roman"/>
          <w:color w:val="auto"/>
          <w:sz w:val="24"/>
          <w:szCs w:val="24"/>
        </w:rPr>
        <w:t xml:space="preserve">These are the two main measures that the Muse app provides to the user as feedback through a summary report, following the meditation session. </w:t>
      </w:r>
      <w:bookmarkStart w:id="6" w:name="_Hlk44407543"/>
      <w:r w:rsidRPr="00236C73">
        <w:rPr>
          <w:rFonts w:ascii="Times New Roman" w:eastAsia="Times New Roman" w:hAnsi="Times New Roman" w:cs="Times New Roman"/>
          <w:color w:val="auto"/>
          <w:sz w:val="24"/>
          <w:szCs w:val="24"/>
        </w:rPr>
        <w:t>There is no existing research on the reliability or validity of either of these measurements as measuring successful mediation practice.</w:t>
      </w:r>
      <w:bookmarkEnd w:id="4"/>
      <w:bookmarkEnd w:id="6"/>
    </w:p>
    <w:bookmarkEnd w:id="5"/>
    <w:p w14:paraId="59B76932" w14:textId="0F9E188D" w:rsidR="00C5617E" w:rsidRDefault="00C5617E">
      <w:pPr>
        <w:rPr>
          <w:rFonts w:ascii="Times New Roman" w:eastAsia="Times New Roman" w:hAnsi="Times New Roman" w:cs="Times New Roman"/>
          <w:sz w:val="24"/>
          <w:szCs w:val="24"/>
          <w:highlight w:val="white"/>
        </w:rPr>
      </w:pPr>
    </w:p>
    <w:p w14:paraId="3F209371" w14:textId="5BB3BE38" w:rsidR="00236C73" w:rsidRPr="00236C73" w:rsidRDefault="00236C73">
      <w:pPr>
        <w:rPr>
          <w:rFonts w:ascii="Times New Roman" w:eastAsia="Times New Roman" w:hAnsi="Times New Roman" w:cs="Times New Roman"/>
          <w:b/>
          <w:bCs/>
          <w:sz w:val="24"/>
          <w:szCs w:val="24"/>
          <w:highlight w:val="white"/>
        </w:rPr>
      </w:pPr>
      <w:r w:rsidRPr="00236C73">
        <w:rPr>
          <w:rFonts w:ascii="Times New Roman" w:eastAsia="Times New Roman" w:hAnsi="Times New Roman" w:cs="Times New Roman"/>
          <w:b/>
          <w:bCs/>
          <w:sz w:val="24"/>
          <w:szCs w:val="24"/>
          <w:highlight w:val="white"/>
        </w:rPr>
        <w:t>Statistical Analysis</w:t>
      </w:r>
    </w:p>
    <w:p w14:paraId="199547A2" w14:textId="0EE9CACD" w:rsidR="00236C73" w:rsidRDefault="00236C73">
      <w:pPr>
        <w:rPr>
          <w:rFonts w:ascii="Times New Roman" w:eastAsia="Times New Roman" w:hAnsi="Times New Roman" w:cs="Times New Roman"/>
          <w:sz w:val="24"/>
          <w:szCs w:val="24"/>
          <w:highlight w:val="white"/>
        </w:rPr>
      </w:pPr>
    </w:p>
    <w:p w14:paraId="3A15CFBF" w14:textId="15D6E99D" w:rsidR="00236C73" w:rsidRDefault="00236C73">
      <w:pPr>
        <w:rPr>
          <w:rFonts w:ascii="Times New Roman" w:hAnsi="Times New Roman" w:cs="Times New Roman"/>
          <w:sz w:val="24"/>
          <w:szCs w:val="24"/>
        </w:rPr>
      </w:pPr>
      <w:r w:rsidRPr="00C95BFD">
        <w:rPr>
          <w:rFonts w:ascii="Times New Roman" w:hAnsi="Times New Roman" w:cs="Times New Roman"/>
          <w:sz w:val="24"/>
          <w:szCs w:val="24"/>
        </w:rPr>
        <w:t xml:space="preserve">Paired </w:t>
      </w:r>
      <w:r w:rsidRPr="00C95BFD">
        <w:rPr>
          <w:rFonts w:ascii="Times New Roman" w:hAnsi="Times New Roman" w:cs="Times New Roman"/>
          <w:i/>
          <w:sz w:val="24"/>
          <w:szCs w:val="24"/>
        </w:rPr>
        <w:t>t</w:t>
      </w:r>
      <w:r w:rsidRPr="00C95BFD">
        <w:rPr>
          <w:rFonts w:ascii="Times New Roman" w:hAnsi="Times New Roman" w:cs="Times New Roman"/>
          <w:sz w:val="24"/>
          <w:szCs w:val="24"/>
        </w:rPr>
        <w:t xml:space="preserve">-tests </w:t>
      </w:r>
      <w:r w:rsidR="00E83615">
        <w:rPr>
          <w:rFonts w:ascii="Times New Roman" w:hAnsi="Times New Roman" w:cs="Times New Roman"/>
          <w:sz w:val="24"/>
          <w:szCs w:val="24"/>
        </w:rPr>
        <w:t>will</w:t>
      </w:r>
      <w:r w:rsidRPr="00C95BFD">
        <w:rPr>
          <w:rFonts w:ascii="Times New Roman" w:hAnsi="Times New Roman" w:cs="Times New Roman"/>
          <w:sz w:val="24"/>
          <w:szCs w:val="24"/>
        </w:rPr>
        <w:t xml:space="preserve"> </w:t>
      </w:r>
      <w:r w:rsidR="00601BED">
        <w:rPr>
          <w:rFonts w:ascii="Times New Roman" w:hAnsi="Times New Roman" w:cs="Times New Roman"/>
          <w:sz w:val="24"/>
          <w:szCs w:val="24"/>
        </w:rPr>
        <w:t xml:space="preserve">be </w:t>
      </w:r>
      <w:r w:rsidRPr="00C95BFD">
        <w:rPr>
          <w:rFonts w:ascii="Times New Roman" w:hAnsi="Times New Roman" w:cs="Times New Roman"/>
          <w:sz w:val="24"/>
          <w:szCs w:val="24"/>
        </w:rPr>
        <w:t xml:space="preserve">conducted to compare within-group changes </w:t>
      </w:r>
      <w:r>
        <w:rPr>
          <w:rFonts w:ascii="Times New Roman" w:hAnsi="Times New Roman" w:cs="Times New Roman"/>
          <w:sz w:val="24"/>
          <w:szCs w:val="24"/>
        </w:rPr>
        <w:t>in</w:t>
      </w:r>
      <w:r w:rsidRPr="00C95BFD">
        <w:rPr>
          <w:rFonts w:ascii="Times New Roman" w:hAnsi="Times New Roman" w:cs="Times New Roman"/>
          <w:sz w:val="24"/>
          <w:szCs w:val="24"/>
        </w:rPr>
        <w:t xml:space="preserve"> </w:t>
      </w:r>
      <w:r>
        <w:rPr>
          <w:rFonts w:ascii="Times New Roman" w:hAnsi="Times New Roman" w:cs="Times New Roman"/>
          <w:sz w:val="24"/>
          <w:szCs w:val="24"/>
        </w:rPr>
        <w:t>each</w:t>
      </w:r>
      <w:r w:rsidRPr="00C95BFD">
        <w:rPr>
          <w:rFonts w:ascii="Times New Roman" w:hAnsi="Times New Roman" w:cs="Times New Roman"/>
          <w:sz w:val="24"/>
          <w:szCs w:val="24"/>
        </w:rPr>
        <w:t xml:space="preserve"> outcome measure at baseline and </w:t>
      </w:r>
      <w:r>
        <w:rPr>
          <w:rFonts w:ascii="Times New Roman" w:hAnsi="Times New Roman" w:cs="Times New Roman"/>
          <w:sz w:val="24"/>
          <w:szCs w:val="24"/>
        </w:rPr>
        <w:t>post-intervention</w:t>
      </w:r>
      <w:r w:rsidRPr="00C95BFD">
        <w:rPr>
          <w:rFonts w:ascii="Times New Roman" w:hAnsi="Times New Roman" w:cs="Times New Roman"/>
          <w:sz w:val="24"/>
          <w:szCs w:val="24"/>
        </w:rPr>
        <w:t>. A probability value of less than 0.05 (</w:t>
      </w:r>
      <w:r w:rsidRPr="00C95BFD">
        <w:rPr>
          <w:rFonts w:ascii="Times New Roman" w:hAnsi="Times New Roman" w:cs="Times New Roman"/>
          <w:i/>
          <w:sz w:val="24"/>
          <w:szCs w:val="24"/>
        </w:rPr>
        <w:t>p &lt;</w:t>
      </w:r>
      <w:r w:rsidRPr="00C95BFD">
        <w:rPr>
          <w:rFonts w:ascii="Times New Roman" w:hAnsi="Times New Roman" w:cs="Times New Roman"/>
          <w:sz w:val="24"/>
          <w:szCs w:val="24"/>
        </w:rPr>
        <w:t xml:space="preserve"> .05) </w:t>
      </w:r>
      <w:r w:rsidR="00601BED">
        <w:rPr>
          <w:rFonts w:ascii="Times New Roman" w:hAnsi="Times New Roman" w:cs="Times New Roman"/>
          <w:sz w:val="24"/>
          <w:szCs w:val="24"/>
        </w:rPr>
        <w:t>will be</w:t>
      </w:r>
      <w:r w:rsidR="00601BED" w:rsidRPr="00C95BFD">
        <w:rPr>
          <w:rFonts w:ascii="Times New Roman" w:hAnsi="Times New Roman" w:cs="Times New Roman"/>
          <w:sz w:val="24"/>
          <w:szCs w:val="24"/>
        </w:rPr>
        <w:t xml:space="preserve"> </w:t>
      </w:r>
      <w:r w:rsidRPr="00C95BFD">
        <w:rPr>
          <w:rFonts w:ascii="Times New Roman" w:hAnsi="Times New Roman" w:cs="Times New Roman"/>
          <w:sz w:val="24"/>
          <w:szCs w:val="24"/>
        </w:rPr>
        <w:t xml:space="preserve">considered significant. Becker’s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{"citationItems":[{"id":"ITEM-1","itemData":{"author":[{"dropping-particle":"","family":"Becker","given":"Betsy Jane","non-dropping-particle":"","parse-names":false,"suffix":""}],"container-title":"British Journal of Mathematical and Statistical Psychology","id":"ITEM-1","issue":"2","issued":{"date-parts":[["1988"]]},"page":"257-278","title":"Synthesizing standardized mean</w:instrText>
      </w:r>
      <w:r>
        <w:rPr>
          <w:rFonts w:ascii="Cambria Math" w:hAnsi="Cambria Math" w:cs="Cambria Math"/>
          <w:sz w:val="24"/>
          <w:szCs w:val="24"/>
        </w:rPr>
        <w:instrText>‐</w:instrText>
      </w:r>
      <w:r>
        <w:rPr>
          <w:rFonts w:ascii="Times New Roman" w:hAnsi="Times New Roman" w:cs="Times New Roman"/>
          <w:sz w:val="24"/>
          <w:szCs w:val="24"/>
        </w:rPr>
        <w:instrText>change measures","type":"article-journal","volume":"41"},"uris":["http://www.mendeley.com/documents/?uuid=2a84e979-7999-4293-8430-c404cc6520c7"]}],"mendeley":{"formattedCitation":"(Becker, 1988)","plainTextFormattedCitation":"(Becker, 1988)","previouslyFormattedCitation":"(Becker, 1988)"},"properties":{"noteIndex":0},"schema":"https://github.com/citation-style-language/schema/raw/master/csl-citation.json"}</w:instrText>
      </w:r>
      <w:r>
        <w:rPr>
          <w:rFonts w:ascii="Times New Roman" w:hAnsi="Times New Roman" w:cs="Times New Roman"/>
          <w:sz w:val="24"/>
          <w:szCs w:val="24"/>
        </w:rPr>
        <w:fldChar w:fldCharType="separate"/>
      </w:r>
      <w:r w:rsidRPr="00837B54">
        <w:rPr>
          <w:rFonts w:ascii="Times New Roman" w:hAnsi="Times New Roman" w:cs="Times New Roman"/>
          <w:noProof/>
          <w:sz w:val="24"/>
          <w:szCs w:val="24"/>
        </w:rPr>
        <w:t>(1988)</w:t>
      </w:r>
      <w:r>
        <w:rPr>
          <w:rFonts w:ascii="Times New Roman" w:hAnsi="Times New Roman" w:cs="Times New Roman"/>
          <w:sz w:val="24"/>
          <w:szCs w:val="24"/>
        </w:rPr>
        <w:fldChar w:fldCharType="end"/>
      </w:r>
      <w:r w:rsidRPr="00C95BFD">
        <w:rPr>
          <w:rFonts w:ascii="Times New Roman" w:hAnsi="Times New Roman" w:cs="Times New Roman"/>
          <w:sz w:val="24"/>
          <w:szCs w:val="24"/>
        </w:rPr>
        <w:t xml:space="preserve"> </w:t>
      </w:r>
      <w:r w:rsidRPr="00C95BFD">
        <w:rPr>
          <w:rFonts w:ascii="Times New Roman" w:hAnsi="Times New Roman" w:cs="Times New Roman"/>
          <w:i/>
          <w:sz w:val="24"/>
          <w:szCs w:val="24"/>
        </w:rPr>
        <w:t>d</w:t>
      </w:r>
      <w:r w:rsidRPr="00C95BFD">
        <w:rPr>
          <w:rFonts w:ascii="Times New Roman" w:hAnsi="Times New Roman" w:cs="Times New Roman"/>
          <w:sz w:val="24"/>
          <w:szCs w:val="24"/>
        </w:rPr>
        <w:t xml:space="preserve"> values </w:t>
      </w:r>
      <w:r w:rsidR="006403BF">
        <w:rPr>
          <w:rFonts w:ascii="Times New Roman" w:hAnsi="Times New Roman" w:cs="Times New Roman"/>
          <w:sz w:val="24"/>
          <w:szCs w:val="24"/>
        </w:rPr>
        <w:t>will be</w:t>
      </w:r>
      <w:r w:rsidRPr="00C95BFD">
        <w:rPr>
          <w:rFonts w:ascii="Times New Roman" w:hAnsi="Times New Roman" w:cs="Times New Roman"/>
          <w:sz w:val="24"/>
          <w:szCs w:val="24"/>
        </w:rPr>
        <w:t xml:space="preserve"> calculated and reported as a measure of within-group effect size</w:t>
      </w:r>
      <w:r>
        <w:rPr>
          <w:rFonts w:ascii="Times New Roman" w:hAnsi="Times New Roman" w:cs="Times New Roman"/>
          <w:sz w:val="24"/>
          <w:szCs w:val="24"/>
        </w:rPr>
        <w:t xml:space="preserve"> (</w:t>
      </w:r>
      <w:r w:rsidRPr="001E08A9">
        <w:rPr>
          <w:rFonts w:ascii="Times New Roman" w:hAnsi="Times New Roman" w:cs="Times New Roman"/>
          <w:sz w:val="24"/>
          <w:szCs w:val="24"/>
        </w:rPr>
        <w:t xml:space="preserve">Becker's </w:t>
      </w:r>
      <w:r w:rsidRPr="001E08A9">
        <w:rPr>
          <w:rFonts w:ascii="Times New Roman" w:hAnsi="Times New Roman" w:cs="Times New Roman"/>
          <w:i/>
          <w:sz w:val="24"/>
          <w:szCs w:val="24"/>
        </w:rPr>
        <w:t>d</w:t>
      </w:r>
      <w:r w:rsidRPr="001E08A9">
        <w:rPr>
          <w:rFonts w:ascii="Times New Roman" w:hAnsi="Times New Roman" w:cs="Times New Roman"/>
          <w:sz w:val="24"/>
          <w:szCs w:val="24"/>
        </w:rPr>
        <w:t xml:space="preserve"> </w:t>
      </w:r>
      <w:r>
        <w:rPr>
          <w:rFonts w:ascii="Times New Roman" w:hAnsi="Times New Roman" w:cs="Times New Roman"/>
          <w:sz w:val="24"/>
          <w:szCs w:val="24"/>
        </w:rPr>
        <w:t xml:space="preserve">is similar to Cohen’s </w:t>
      </w:r>
      <w:r w:rsidRPr="001E08A9">
        <w:rPr>
          <w:rFonts w:ascii="Times New Roman" w:hAnsi="Times New Roman" w:cs="Times New Roman"/>
          <w:i/>
          <w:sz w:val="24"/>
          <w:szCs w:val="24"/>
        </w:rPr>
        <w:t>d</w:t>
      </w:r>
      <w:r>
        <w:rPr>
          <w:rFonts w:ascii="Times New Roman" w:hAnsi="Times New Roman" w:cs="Times New Roman"/>
          <w:sz w:val="24"/>
          <w:szCs w:val="24"/>
        </w:rPr>
        <w:t xml:space="preserve">, but </w:t>
      </w:r>
      <w:r w:rsidRPr="001E08A9">
        <w:rPr>
          <w:rFonts w:ascii="Times New Roman" w:hAnsi="Times New Roman" w:cs="Times New Roman"/>
          <w:sz w:val="24"/>
          <w:szCs w:val="24"/>
        </w:rPr>
        <w:t xml:space="preserve">performs better </w:t>
      </w:r>
      <w:r>
        <w:rPr>
          <w:rFonts w:ascii="Times New Roman" w:hAnsi="Times New Roman" w:cs="Times New Roman"/>
          <w:sz w:val="24"/>
          <w:szCs w:val="24"/>
        </w:rPr>
        <w:t xml:space="preserve">than </w:t>
      </w:r>
      <w:r w:rsidRPr="001E08A9">
        <w:rPr>
          <w:rFonts w:ascii="Times New Roman" w:hAnsi="Times New Roman" w:cs="Times New Roman"/>
          <w:sz w:val="24"/>
          <w:szCs w:val="24"/>
        </w:rPr>
        <w:t xml:space="preserve">for within-group </w:t>
      </w:r>
      <w:r>
        <w:rPr>
          <w:rFonts w:ascii="Times New Roman" w:hAnsi="Times New Roman" w:cs="Times New Roman"/>
          <w:sz w:val="24"/>
          <w:szCs w:val="24"/>
        </w:rPr>
        <w:t xml:space="preserve">standardized mean differences </w:t>
      </w:r>
      <w:r w:rsidRPr="001E08A9">
        <w:rPr>
          <w:rFonts w:ascii="Times New Roman" w:hAnsi="Times New Roman" w:cs="Times New Roman"/>
          <w:sz w:val="24"/>
          <w:szCs w:val="24"/>
        </w:rPr>
        <w:t xml:space="preserve">(Johnson &amp; </w:t>
      </w:r>
      <w:proofErr w:type="spellStart"/>
      <w:r w:rsidRPr="001E08A9">
        <w:rPr>
          <w:rFonts w:ascii="Times New Roman" w:hAnsi="Times New Roman" w:cs="Times New Roman"/>
          <w:sz w:val="24"/>
          <w:szCs w:val="24"/>
        </w:rPr>
        <w:t>Huedo</w:t>
      </w:r>
      <w:proofErr w:type="spellEnd"/>
      <w:r w:rsidRPr="001E08A9">
        <w:rPr>
          <w:rFonts w:ascii="Times New Roman" w:hAnsi="Times New Roman" w:cs="Times New Roman"/>
          <w:sz w:val="24"/>
          <w:szCs w:val="24"/>
        </w:rPr>
        <w:t>-Medina, 2013).</w:t>
      </w:r>
      <w:r w:rsidRPr="00C95BFD">
        <w:rPr>
          <w:rFonts w:ascii="Times New Roman" w:hAnsi="Times New Roman" w:cs="Times New Roman"/>
          <w:sz w:val="24"/>
          <w:szCs w:val="24"/>
        </w:rPr>
        <w:t xml:space="preserve"> Becker’s norms </w:t>
      </w:r>
      <w:r w:rsidR="006403BF">
        <w:rPr>
          <w:rFonts w:ascii="Times New Roman" w:hAnsi="Times New Roman" w:cs="Times New Roman"/>
          <w:sz w:val="24"/>
          <w:szCs w:val="24"/>
        </w:rPr>
        <w:t>will be</w:t>
      </w:r>
      <w:r w:rsidR="006403BF" w:rsidRPr="00C95BFD">
        <w:rPr>
          <w:rFonts w:ascii="Times New Roman" w:hAnsi="Times New Roman" w:cs="Times New Roman"/>
          <w:sz w:val="24"/>
          <w:szCs w:val="24"/>
        </w:rPr>
        <w:t xml:space="preserve"> </w:t>
      </w:r>
      <w:r w:rsidRPr="00C95BFD">
        <w:rPr>
          <w:rFonts w:ascii="Times New Roman" w:hAnsi="Times New Roman" w:cs="Times New Roman"/>
          <w:sz w:val="24"/>
          <w:szCs w:val="24"/>
        </w:rPr>
        <w:t xml:space="preserve">used to determine if effect sizes </w:t>
      </w:r>
      <w:r w:rsidR="006403BF">
        <w:rPr>
          <w:rFonts w:ascii="Times New Roman" w:hAnsi="Times New Roman" w:cs="Times New Roman"/>
          <w:sz w:val="24"/>
          <w:szCs w:val="24"/>
        </w:rPr>
        <w:t>are</w:t>
      </w:r>
      <w:r w:rsidRPr="00C95BFD">
        <w:rPr>
          <w:rFonts w:ascii="Times New Roman" w:hAnsi="Times New Roman" w:cs="Times New Roman"/>
          <w:sz w:val="24"/>
          <w:szCs w:val="24"/>
        </w:rPr>
        <w:t xml:space="preserve"> small (≥ 0.20), medium (≥ 0.50), or large (≥ 0.80).</w:t>
      </w:r>
      <w:r>
        <w:rPr>
          <w:rFonts w:ascii="Times New Roman" w:hAnsi="Times New Roman" w:cs="Times New Roman"/>
          <w:sz w:val="24"/>
          <w:szCs w:val="24"/>
        </w:rPr>
        <w:t xml:space="preserve"> Ninety-five percent </w:t>
      </w:r>
      <w:r w:rsidRPr="00C95BFD">
        <w:rPr>
          <w:rFonts w:ascii="Times New Roman" w:hAnsi="Times New Roman" w:cs="Times New Roman"/>
          <w:sz w:val="24"/>
          <w:szCs w:val="24"/>
        </w:rPr>
        <w:t xml:space="preserve">confidence intervals of the effect sizes </w:t>
      </w:r>
      <w:r w:rsidR="006403BF">
        <w:rPr>
          <w:rFonts w:ascii="Times New Roman" w:hAnsi="Times New Roman" w:cs="Times New Roman"/>
          <w:sz w:val="24"/>
          <w:szCs w:val="24"/>
        </w:rPr>
        <w:t>will be</w:t>
      </w:r>
      <w:r w:rsidR="006403BF" w:rsidRPr="00C95BFD">
        <w:rPr>
          <w:rFonts w:ascii="Times New Roman" w:hAnsi="Times New Roman" w:cs="Times New Roman"/>
          <w:sz w:val="24"/>
          <w:szCs w:val="24"/>
        </w:rPr>
        <w:t xml:space="preserve"> </w:t>
      </w:r>
      <w:r w:rsidRPr="00C95BFD">
        <w:rPr>
          <w:rFonts w:ascii="Times New Roman" w:hAnsi="Times New Roman" w:cs="Times New Roman"/>
          <w:sz w:val="24"/>
          <w:szCs w:val="24"/>
        </w:rPr>
        <w:t xml:space="preserve">calculated. Improvements </w:t>
      </w:r>
      <w:r w:rsidR="006403BF">
        <w:rPr>
          <w:rFonts w:ascii="Times New Roman" w:hAnsi="Times New Roman" w:cs="Times New Roman"/>
          <w:sz w:val="24"/>
          <w:szCs w:val="24"/>
        </w:rPr>
        <w:t>will be</w:t>
      </w:r>
      <w:r w:rsidR="006403BF" w:rsidRPr="00C95BFD">
        <w:rPr>
          <w:rFonts w:ascii="Times New Roman" w:hAnsi="Times New Roman" w:cs="Times New Roman"/>
          <w:sz w:val="24"/>
          <w:szCs w:val="24"/>
        </w:rPr>
        <w:t xml:space="preserve"> </w:t>
      </w:r>
      <w:r w:rsidRPr="00C95BFD">
        <w:rPr>
          <w:rFonts w:ascii="Times New Roman" w:hAnsi="Times New Roman" w:cs="Times New Roman"/>
          <w:sz w:val="24"/>
          <w:szCs w:val="24"/>
        </w:rPr>
        <w:t>coded as positive for both effect size and confidence interval.</w:t>
      </w:r>
      <w:r>
        <w:rPr>
          <w:rFonts w:ascii="Times New Roman" w:hAnsi="Times New Roman" w:cs="Times New Roman"/>
          <w:sz w:val="24"/>
          <w:szCs w:val="24"/>
        </w:rPr>
        <w:t xml:space="preserve"> </w:t>
      </w:r>
    </w:p>
    <w:p w14:paraId="348CFEA4" w14:textId="2011A914" w:rsidR="00236C73" w:rsidRDefault="00236C73">
      <w:pPr>
        <w:rPr>
          <w:rFonts w:ascii="Times New Roman" w:hAnsi="Times New Roman" w:cs="Times New Roman"/>
          <w:sz w:val="24"/>
          <w:szCs w:val="24"/>
        </w:rPr>
      </w:pPr>
    </w:p>
    <w:p w14:paraId="77E93D1B" w14:textId="35F51EFA" w:rsidR="00A7340E" w:rsidRDefault="006403BF" w:rsidP="006403BF">
      <w:pPr>
        <w:rPr>
          <w:rFonts w:ascii="Times New Roman" w:hAnsi="Times New Roman" w:cs="Times New Roman"/>
          <w:sz w:val="24"/>
          <w:szCs w:val="24"/>
        </w:rPr>
      </w:pPr>
      <w:r>
        <w:rPr>
          <w:rFonts w:ascii="Times New Roman" w:hAnsi="Times New Roman" w:cs="Times New Roman"/>
          <w:sz w:val="24"/>
          <w:szCs w:val="24"/>
        </w:rPr>
        <w:t xml:space="preserve">To determine if there are differences in performance on any measures between the two treatment groups, </w:t>
      </w:r>
      <w:r w:rsidR="00E83615" w:rsidRPr="00E83615">
        <w:rPr>
          <w:rFonts w:ascii="Times New Roman" w:hAnsi="Times New Roman" w:cs="Times New Roman"/>
          <w:sz w:val="24"/>
          <w:szCs w:val="24"/>
        </w:rPr>
        <w:t>analyses of covariance (ANCOVAs)</w:t>
      </w:r>
      <w:r>
        <w:rPr>
          <w:rFonts w:ascii="Times New Roman" w:hAnsi="Times New Roman" w:cs="Times New Roman"/>
          <w:sz w:val="24"/>
          <w:szCs w:val="24"/>
        </w:rPr>
        <w:t xml:space="preserve"> will be used</w:t>
      </w:r>
      <w:r w:rsidR="00E83615" w:rsidRPr="00E83615">
        <w:rPr>
          <w:rFonts w:ascii="Times New Roman" w:hAnsi="Times New Roman" w:cs="Times New Roman"/>
          <w:sz w:val="24"/>
          <w:szCs w:val="24"/>
        </w:rPr>
        <w:t>. The dependent variables are the outcome measures at post-test (</w:t>
      </w:r>
      <w:r>
        <w:rPr>
          <w:rFonts w:ascii="Times New Roman" w:hAnsi="Times New Roman" w:cs="Times New Roman"/>
          <w:sz w:val="24"/>
          <w:szCs w:val="24"/>
        </w:rPr>
        <w:t>e.g.,</w:t>
      </w:r>
      <w:r w:rsidR="00E83615" w:rsidRPr="00E83615">
        <w:rPr>
          <w:rFonts w:ascii="Times New Roman" w:hAnsi="Times New Roman" w:cs="Times New Roman"/>
          <w:sz w:val="24"/>
          <w:szCs w:val="24"/>
        </w:rPr>
        <w:t xml:space="preserve"> mental health outcomes), the independent variables are the conditions and the covariates are the pre-test (baseline) measurements of the outcome measures. The effect of potential categorical and continuous moderators on the effectiveness of </w:t>
      </w:r>
      <w:r>
        <w:rPr>
          <w:rFonts w:ascii="Times New Roman" w:hAnsi="Times New Roman" w:cs="Times New Roman"/>
          <w:sz w:val="24"/>
          <w:szCs w:val="24"/>
        </w:rPr>
        <w:t xml:space="preserve">the </w:t>
      </w:r>
      <w:r>
        <w:rPr>
          <w:rFonts w:ascii="Times New Roman" w:hAnsi="Times New Roman" w:cs="Times New Roman"/>
          <w:sz w:val="24"/>
          <w:szCs w:val="24"/>
        </w:rPr>
        <w:lastRenderedPageBreak/>
        <w:t xml:space="preserve">mindfulness intervention </w:t>
      </w:r>
      <w:r w:rsidR="00E83615" w:rsidRPr="00E83615">
        <w:rPr>
          <w:rFonts w:ascii="Times New Roman" w:hAnsi="Times New Roman" w:cs="Times New Roman"/>
          <w:sz w:val="24"/>
          <w:szCs w:val="24"/>
        </w:rPr>
        <w:t xml:space="preserve">on the </w:t>
      </w:r>
      <w:r>
        <w:rPr>
          <w:rFonts w:ascii="Times New Roman" w:hAnsi="Times New Roman" w:cs="Times New Roman"/>
          <w:sz w:val="24"/>
          <w:szCs w:val="24"/>
        </w:rPr>
        <w:t xml:space="preserve">primary and secondary outcomes </w:t>
      </w:r>
      <w:r w:rsidR="00E83615" w:rsidRPr="00E83615">
        <w:rPr>
          <w:rFonts w:ascii="Times New Roman" w:hAnsi="Times New Roman" w:cs="Times New Roman"/>
          <w:sz w:val="24"/>
          <w:szCs w:val="24"/>
        </w:rPr>
        <w:t xml:space="preserve">will be examined by adding the moderators to the ANCOVAs. Data will be </w:t>
      </w:r>
      <w:r>
        <w:rPr>
          <w:rFonts w:ascii="Times New Roman" w:hAnsi="Times New Roman" w:cs="Times New Roman"/>
          <w:sz w:val="24"/>
          <w:szCs w:val="24"/>
        </w:rPr>
        <w:t xml:space="preserve">de-identified and </w:t>
      </w:r>
      <w:r w:rsidR="00E83615" w:rsidRPr="00E83615">
        <w:rPr>
          <w:rFonts w:ascii="Times New Roman" w:hAnsi="Times New Roman" w:cs="Times New Roman"/>
          <w:sz w:val="24"/>
          <w:szCs w:val="24"/>
        </w:rPr>
        <w:t xml:space="preserve">imported from an online server software (i.e., </w:t>
      </w:r>
      <w:proofErr w:type="spellStart"/>
      <w:r>
        <w:rPr>
          <w:rFonts w:ascii="Times New Roman" w:hAnsi="Times New Roman" w:cs="Times New Roman"/>
          <w:sz w:val="24"/>
          <w:szCs w:val="24"/>
        </w:rPr>
        <w:t>REDCap</w:t>
      </w:r>
      <w:proofErr w:type="spellEnd"/>
      <w:r w:rsidR="00E83615" w:rsidRPr="00E83615">
        <w:rPr>
          <w:rFonts w:ascii="Times New Roman" w:hAnsi="Times New Roman" w:cs="Times New Roman"/>
          <w:sz w:val="24"/>
          <w:szCs w:val="24"/>
        </w:rPr>
        <w:t xml:space="preserve">) and will be securely stored at the server </w:t>
      </w:r>
      <w:r>
        <w:rPr>
          <w:rFonts w:ascii="Times New Roman" w:hAnsi="Times New Roman" w:cs="Times New Roman"/>
          <w:sz w:val="24"/>
          <w:szCs w:val="24"/>
        </w:rPr>
        <w:t xml:space="preserve">at the </w:t>
      </w:r>
      <w:r w:rsidR="00E83615" w:rsidRPr="00E83615">
        <w:rPr>
          <w:rFonts w:ascii="Times New Roman" w:hAnsi="Times New Roman" w:cs="Times New Roman"/>
          <w:sz w:val="24"/>
          <w:szCs w:val="24"/>
        </w:rPr>
        <w:t>University</w:t>
      </w:r>
      <w:r>
        <w:rPr>
          <w:rFonts w:ascii="Times New Roman" w:hAnsi="Times New Roman" w:cs="Times New Roman"/>
          <w:sz w:val="24"/>
          <w:szCs w:val="24"/>
        </w:rPr>
        <w:t xml:space="preserve"> of Connecticut </w:t>
      </w:r>
      <w:r w:rsidR="00E83615" w:rsidRPr="00E83615">
        <w:rPr>
          <w:rFonts w:ascii="Times New Roman" w:hAnsi="Times New Roman" w:cs="Times New Roman"/>
          <w:sz w:val="24"/>
          <w:szCs w:val="24"/>
        </w:rPr>
        <w:t>where data back-ups will be performed regularly.</w:t>
      </w:r>
      <w:r>
        <w:rPr>
          <w:rFonts w:ascii="Times New Roman" w:hAnsi="Times New Roman" w:cs="Times New Roman"/>
          <w:sz w:val="24"/>
          <w:szCs w:val="24"/>
        </w:rPr>
        <w:t xml:space="preserve"> Data analysis will be performed in Excel and Stata. </w:t>
      </w:r>
    </w:p>
    <w:p w14:paraId="0623BD23" w14:textId="241B91FA" w:rsidR="00236C73" w:rsidRDefault="00236C73">
      <w:pPr>
        <w:rPr>
          <w:rFonts w:ascii="Times New Roman" w:hAnsi="Times New Roman" w:cs="Times New Roman"/>
          <w:sz w:val="24"/>
          <w:szCs w:val="24"/>
        </w:rPr>
      </w:pPr>
    </w:p>
    <w:p w14:paraId="50BBE861" w14:textId="77777777" w:rsidR="00236C73" w:rsidRDefault="00236C73">
      <w:pPr>
        <w:rPr>
          <w:rFonts w:ascii="Times New Roman" w:eastAsia="Times New Roman" w:hAnsi="Times New Roman" w:cs="Times New Roman"/>
          <w:sz w:val="24"/>
          <w:szCs w:val="24"/>
          <w:highlight w:val="white"/>
        </w:rPr>
      </w:pPr>
    </w:p>
    <w:p w14:paraId="27C7B466" w14:textId="5068575C" w:rsidR="006403BF" w:rsidRPr="005A52D3" w:rsidRDefault="006403BF" w:rsidP="006403BF">
      <w:pPr>
        <w:rPr>
          <w:rFonts w:ascii="Times New Roman" w:eastAsia="Times New Roman" w:hAnsi="Times New Roman" w:cs="Times New Roman"/>
          <w:b/>
          <w:bCs/>
          <w:sz w:val="32"/>
          <w:szCs w:val="32"/>
          <w:highlight w:val="white"/>
        </w:rPr>
      </w:pPr>
      <w:r w:rsidRPr="005A52D3">
        <w:rPr>
          <w:rFonts w:ascii="Times New Roman" w:eastAsia="Times New Roman" w:hAnsi="Times New Roman" w:cs="Times New Roman"/>
          <w:b/>
          <w:bCs/>
          <w:sz w:val="32"/>
          <w:szCs w:val="32"/>
          <w:highlight w:val="white"/>
        </w:rPr>
        <w:t>Discussion</w:t>
      </w:r>
    </w:p>
    <w:p w14:paraId="4DEC45C1" w14:textId="2B771F43" w:rsidR="006403BF" w:rsidRDefault="006403BF" w:rsidP="006403BF">
      <w:pPr>
        <w:rPr>
          <w:rFonts w:ascii="Times New Roman" w:eastAsia="Times New Roman" w:hAnsi="Times New Roman" w:cs="Times New Roman"/>
          <w:b/>
          <w:bCs/>
          <w:sz w:val="24"/>
          <w:szCs w:val="24"/>
          <w:highlight w:val="white"/>
        </w:rPr>
      </w:pPr>
    </w:p>
    <w:p w14:paraId="4D5908BA" w14:textId="686DC9D9" w:rsidR="00C60583" w:rsidRDefault="006403BF" w:rsidP="006403BF">
      <w:pPr>
        <w:pStyle w:val="NormalWeb"/>
        <w:shd w:val="clear" w:color="auto" w:fill="FFFFFF"/>
        <w:spacing w:before="0" w:beforeAutospacing="0" w:after="360" w:afterAutospacing="0"/>
        <w:rPr>
          <w:rFonts w:eastAsia="Arial"/>
          <w:lang w:val="en"/>
        </w:rPr>
      </w:pPr>
      <w:r w:rsidRPr="006403BF">
        <w:rPr>
          <w:rFonts w:eastAsia="Arial"/>
          <w:lang w:val="en"/>
        </w:rPr>
        <w:t xml:space="preserve">This study protocol introduces the design of </w:t>
      </w:r>
      <w:r>
        <w:rPr>
          <w:rFonts w:eastAsia="Arial"/>
          <w:lang w:val="en"/>
        </w:rPr>
        <w:t>a</w:t>
      </w:r>
      <w:r w:rsidRPr="006403BF">
        <w:rPr>
          <w:rFonts w:eastAsia="Arial"/>
          <w:lang w:val="en"/>
        </w:rPr>
        <w:t xml:space="preserve"> </w:t>
      </w:r>
      <w:r w:rsidR="00C60583">
        <w:rPr>
          <w:rFonts w:eastAsia="Arial"/>
          <w:lang w:val="en"/>
        </w:rPr>
        <w:t xml:space="preserve">registered </w:t>
      </w:r>
      <w:r w:rsidRPr="006403BF">
        <w:rPr>
          <w:rFonts w:eastAsia="Arial"/>
          <w:lang w:val="en"/>
        </w:rPr>
        <w:t xml:space="preserve">RCT investigating the effectiveness of </w:t>
      </w:r>
      <w:r>
        <w:rPr>
          <w:rFonts w:eastAsia="Arial"/>
          <w:lang w:val="en"/>
        </w:rPr>
        <w:t xml:space="preserve">two self-guided mindfulness-based interventions for university students. </w:t>
      </w:r>
      <w:r w:rsidR="00C60583">
        <w:rPr>
          <w:rFonts w:eastAsia="Arial"/>
          <w:lang w:val="en"/>
        </w:rPr>
        <w:t xml:space="preserve">One intervention uses a meditation app, and the other uses the meditation app plus an EEG neurofeedback tool designed to assist people in learning how to meditate. </w:t>
      </w:r>
      <w:r>
        <w:rPr>
          <w:rFonts w:eastAsia="Arial"/>
          <w:lang w:val="en"/>
        </w:rPr>
        <w:t xml:space="preserve">The purpose of these interventions </w:t>
      </w:r>
      <w:r w:rsidR="00C60583">
        <w:rPr>
          <w:rFonts w:eastAsia="Arial"/>
          <w:lang w:val="en"/>
        </w:rPr>
        <w:t>is</w:t>
      </w:r>
      <w:r>
        <w:rPr>
          <w:rFonts w:eastAsia="Arial"/>
          <w:lang w:val="en"/>
        </w:rPr>
        <w:t xml:space="preserve"> to </w:t>
      </w:r>
      <w:r w:rsidR="00C60583">
        <w:rPr>
          <w:rFonts w:eastAsia="Arial"/>
          <w:lang w:val="en"/>
        </w:rPr>
        <w:t xml:space="preserve">assist universities in selecting tools to teach students how to mediate to improve mental well-being. The study will also help determine if such programs can also assist with improving important physiological markers of health, and health behaviors. We will use a sufficiently large sample size that was established based on power analysis, to allow investigation of differences between groups. </w:t>
      </w:r>
    </w:p>
    <w:p w14:paraId="3963479F" w14:textId="70CCDB03" w:rsidR="00C60583" w:rsidRPr="007A5F27" w:rsidRDefault="00C60583" w:rsidP="006403BF">
      <w:pPr>
        <w:pStyle w:val="NormalWeb"/>
        <w:shd w:val="clear" w:color="auto" w:fill="FFFFFF"/>
        <w:spacing w:before="0" w:beforeAutospacing="0" w:after="360" w:afterAutospacing="0"/>
        <w:rPr>
          <w:rFonts w:eastAsia="Arial"/>
          <w:lang w:val="en"/>
        </w:rPr>
      </w:pPr>
      <w:r>
        <w:rPr>
          <w:rFonts w:eastAsia="Arial"/>
          <w:lang w:val="en"/>
        </w:rPr>
        <w:t xml:space="preserve">Recruiting a diverse sample of students is a priority of this work, as many previous mindfulness studies consist of mostly white and female participants. To attract </w:t>
      </w:r>
      <w:r w:rsidR="006318BA">
        <w:rPr>
          <w:rFonts w:eastAsia="Arial"/>
          <w:lang w:val="en"/>
        </w:rPr>
        <w:t xml:space="preserve">males and students with diverse races and ethnicities, specific wording was selected and images were used in recruitment flyers to target diverse demographics. The study </w:t>
      </w:r>
      <w:r w:rsidR="00AD37B8">
        <w:rPr>
          <w:rFonts w:eastAsia="Arial"/>
          <w:lang w:val="en"/>
        </w:rPr>
        <w:t xml:space="preserve">will be </w:t>
      </w:r>
      <w:r w:rsidR="006318BA">
        <w:rPr>
          <w:rFonts w:eastAsia="Arial"/>
          <w:lang w:val="en"/>
        </w:rPr>
        <w:t xml:space="preserve">advertised through the Cultural Centers at the University of Connecticut, and through other groups that have higher numbers of males </w:t>
      </w:r>
      <w:r w:rsidR="006318BA" w:rsidRPr="007A5F27">
        <w:rPr>
          <w:rFonts w:eastAsia="Arial"/>
          <w:lang w:val="en"/>
        </w:rPr>
        <w:t xml:space="preserve">and/or students of diverse backgrounds. </w:t>
      </w:r>
    </w:p>
    <w:p w14:paraId="6FDE8708" w14:textId="7BBABD51" w:rsidR="006318BA" w:rsidRPr="007A5F27" w:rsidRDefault="00D46909" w:rsidP="006403BF">
      <w:pPr>
        <w:pStyle w:val="NormalWeb"/>
        <w:shd w:val="clear" w:color="auto" w:fill="FFFFFF"/>
        <w:spacing w:before="0" w:beforeAutospacing="0" w:after="360" w:afterAutospacing="0"/>
        <w:rPr>
          <w:rFonts w:eastAsia="Arial"/>
          <w:lang w:val="en"/>
        </w:rPr>
      </w:pPr>
      <w:r w:rsidRPr="007A5F27">
        <w:rPr>
          <w:rFonts w:eastAsia="Arial"/>
          <w:lang w:val="en"/>
        </w:rPr>
        <w:t xml:space="preserve">There were other challenges to this study, which include a large number of instructions for participants to follow, especially considering that the majority of the intervention is self-guided. </w:t>
      </w:r>
      <w:r w:rsidR="006318BA" w:rsidRPr="007A5F27">
        <w:rPr>
          <w:rFonts w:eastAsia="Arial"/>
          <w:lang w:val="en"/>
        </w:rPr>
        <w:t xml:space="preserve">To facilitate </w:t>
      </w:r>
      <w:r w:rsidRPr="007A5F27">
        <w:rPr>
          <w:rFonts w:eastAsia="Arial"/>
          <w:lang w:val="en"/>
        </w:rPr>
        <w:t>collecting salivary biomarkers</w:t>
      </w:r>
      <w:r w:rsidR="006318BA" w:rsidRPr="007A5F27">
        <w:rPr>
          <w:rFonts w:eastAsia="Arial"/>
          <w:lang w:val="en"/>
        </w:rPr>
        <w:t xml:space="preserve">, students </w:t>
      </w:r>
      <w:r w:rsidR="00AD37B8" w:rsidRPr="007A5F27">
        <w:rPr>
          <w:rFonts w:eastAsia="Arial"/>
          <w:lang w:val="en"/>
        </w:rPr>
        <w:t xml:space="preserve">will be </w:t>
      </w:r>
      <w:r w:rsidR="006318BA" w:rsidRPr="007A5F27">
        <w:rPr>
          <w:rFonts w:eastAsia="Arial"/>
          <w:lang w:val="en"/>
        </w:rPr>
        <w:t xml:space="preserve">given the option to opt out of this portion, and still participate in the study. Those participating </w:t>
      </w:r>
      <w:r w:rsidR="00AD37B8" w:rsidRPr="007A5F27">
        <w:rPr>
          <w:rFonts w:eastAsia="Arial"/>
          <w:lang w:val="en"/>
        </w:rPr>
        <w:t xml:space="preserve">will be </w:t>
      </w:r>
      <w:r w:rsidR="006318BA" w:rsidRPr="007A5F27">
        <w:rPr>
          <w:rFonts w:eastAsia="Arial"/>
          <w:lang w:val="en"/>
        </w:rPr>
        <w:t xml:space="preserve">given necessary supplies to take home and return to the lab at times that were convenient for them. A separate email address was established for the study to allow participants to reach the research coordinator directly, if any issues arose with technology or saliva collection. Although this was a self-guided intervention, all participants </w:t>
      </w:r>
      <w:r w:rsidR="00AD37B8" w:rsidRPr="007A5F27">
        <w:rPr>
          <w:rFonts w:eastAsia="Arial"/>
          <w:lang w:val="en"/>
        </w:rPr>
        <w:t xml:space="preserve">will participate </w:t>
      </w:r>
      <w:r w:rsidR="006318BA" w:rsidRPr="007A5F27">
        <w:rPr>
          <w:rFonts w:eastAsia="Arial"/>
          <w:lang w:val="en"/>
        </w:rPr>
        <w:t xml:space="preserve">in </w:t>
      </w:r>
      <w:proofErr w:type="spellStart"/>
      <w:r w:rsidR="006318BA" w:rsidRPr="007A5F27">
        <w:rPr>
          <w:rFonts w:eastAsia="Arial"/>
          <w:lang w:val="en"/>
        </w:rPr>
        <w:t>a</w:t>
      </w:r>
      <w:proofErr w:type="spellEnd"/>
      <w:r w:rsidR="00AD37B8" w:rsidRPr="007A5F27">
        <w:rPr>
          <w:rFonts w:eastAsia="Arial"/>
          <w:lang w:val="en"/>
        </w:rPr>
        <w:t xml:space="preserve"> in-person,</w:t>
      </w:r>
      <w:r w:rsidR="006318BA" w:rsidRPr="007A5F27">
        <w:rPr>
          <w:rFonts w:eastAsia="Arial"/>
          <w:lang w:val="en"/>
        </w:rPr>
        <w:t xml:space="preserve"> 1-hour orientation, that </w:t>
      </w:r>
      <w:r w:rsidR="00AD37B8" w:rsidRPr="007A5F27">
        <w:rPr>
          <w:rFonts w:eastAsia="Arial"/>
          <w:lang w:val="en"/>
        </w:rPr>
        <w:t xml:space="preserve">will teach </w:t>
      </w:r>
      <w:r w:rsidR="006318BA" w:rsidRPr="007A5F27">
        <w:rPr>
          <w:rFonts w:eastAsia="Arial"/>
          <w:lang w:val="en"/>
        </w:rPr>
        <w:t xml:space="preserve">them how to meditate and review instructions for </w:t>
      </w:r>
      <w:r w:rsidR="00AD37B8" w:rsidRPr="007A5F27">
        <w:rPr>
          <w:rFonts w:eastAsia="Arial"/>
          <w:lang w:val="en"/>
        </w:rPr>
        <w:t xml:space="preserve">the </w:t>
      </w:r>
      <w:r w:rsidR="006318BA" w:rsidRPr="007A5F27">
        <w:rPr>
          <w:rFonts w:eastAsia="Arial"/>
          <w:lang w:val="en"/>
        </w:rPr>
        <w:t>intervention .</w:t>
      </w:r>
      <w:r w:rsidRPr="007A5F27">
        <w:rPr>
          <w:rFonts w:eastAsia="Arial"/>
          <w:lang w:val="en"/>
        </w:rPr>
        <w:t xml:space="preserve">This orientation </w:t>
      </w:r>
      <w:r w:rsidR="00AD37B8" w:rsidRPr="007A5F27">
        <w:rPr>
          <w:rFonts w:eastAsia="Arial"/>
          <w:lang w:val="en"/>
        </w:rPr>
        <w:t xml:space="preserve">will take </w:t>
      </w:r>
      <w:r w:rsidRPr="007A5F27">
        <w:rPr>
          <w:rFonts w:eastAsia="Arial"/>
          <w:lang w:val="en"/>
        </w:rPr>
        <w:t xml:space="preserve">place in the same meditation room that students </w:t>
      </w:r>
      <w:r w:rsidR="00AD37B8" w:rsidRPr="007A5F27">
        <w:rPr>
          <w:rFonts w:eastAsia="Arial"/>
          <w:lang w:val="en"/>
        </w:rPr>
        <w:t xml:space="preserve">will be </w:t>
      </w:r>
      <w:r w:rsidRPr="007A5F27">
        <w:rPr>
          <w:rFonts w:eastAsia="Arial"/>
          <w:lang w:val="en"/>
        </w:rPr>
        <w:t xml:space="preserve">instructed to use for the intervention period. The orientation was delivered in small groups to help establish understanding, accountability and increase adherence. </w:t>
      </w:r>
    </w:p>
    <w:p w14:paraId="31AE2F91" w14:textId="6E298D46" w:rsidR="00D46909" w:rsidRPr="007A5F27" w:rsidRDefault="00AD37B8" w:rsidP="006403BF">
      <w:pPr>
        <w:pStyle w:val="NormalWeb"/>
        <w:shd w:val="clear" w:color="auto" w:fill="FFFFFF"/>
        <w:spacing w:before="0" w:beforeAutospacing="0" w:after="360" w:afterAutospacing="0"/>
        <w:rPr>
          <w:rFonts w:eastAsia="Arial"/>
          <w:lang w:val="en"/>
        </w:rPr>
      </w:pPr>
      <w:r w:rsidRPr="007A5F27">
        <w:rPr>
          <w:rFonts w:eastAsia="Arial"/>
          <w:lang w:val="en"/>
        </w:rPr>
        <w:t>One primary analysis</w:t>
      </w:r>
      <w:r w:rsidR="00D46909" w:rsidRPr="007A5F27">
        <w:rPr>
          <w:rFonts w:eastAsia="Arial"/>
          <w:lang w:val="en"/>
        </w:rPr>
        <w:t xml:space="preserve"> challenge is </w:t>
      </w:r>
      <w:r w:rsidRPr="007A5F27">
        <w:rPr>
          <w:rFonts w:eastAsia="Arial"/>
          <w:lang w:val="en"/>
        </w:rPr>
        <w:t xml:space="preserve">a </w:t>
      </w:r>
      <w:r w:rsidR="00D46909" w:rsidRPr="007A5F27">
        <w:rPr>
          <w:rFonts w:eastAsia="Arial"/>
          <w:lang w:val="en"/>
        </w:rPr>
        <w:t xml:space="preserve">lack of </w:t>
      </w:r>
      <w:r w:rsidRPr="007A5F27">
        <w:rPr>
          <w:rFonts w:eastAsia="Arial"/>
          <w:lang w:val="en"/>
        </w:rPr>
        <w:t xml:space="preserve">a </w:t>
      </w:r>
      <w:r w:rsidR="00D46909" w:rsidRPr="007A5F27">
        <w:rPr>
          <w:rFonts w:eastAsia="Arial"/>
          <w:lang w:val="en"/>
        </w:rPr>
        <w:t>non-treatment control group</w:t>
      </w:r>
      <w:r w:rsidRPr="007A5F27">
        <w:rPr>
          <w:rFonts w:eastAsia="Arial"/>
          <w:lang w:val="en"/>
        </w:rPr>
        <w:t xml:space="preserve"> as both groups received some form of an intervention to increase mindfulness</w:t>
      </w:r>
      <w:r w:rsidR="00D46909" w:rsidRPr="007A5F27">
        <w:rPr>
          <w:rFonts w:eastAsia="Arial"/>
          <w:lang w:val="en"/>
        </w:rPr>
        <w:t xml:space="preserve">. It is possible that </w:t>
      </w:r>
      <w:r w:rsidR="00DD5107" w:rsidRPr="007A5F27">
        <w:rPr>
          <w:rFonts w:eastAsia="Arial"/>
          <w:lang w:val="en"/>
        </w:rPr>
        <w:t xml:space="preserve">results from the two </w:t>
      </w:r>
      <w:r w:rsidR="00D46909" w:rsidRPr="007A5F27">
        <w:rPr>
          <w:rFonts w:eastAsia="Arial"/>
          <w:lang w:val="en"/>
        </w:rPr>
        <w:t xml:space="preserve">groups may </w:t>
      </w:r>
      <w:r w:rsidR="00DD5107" w:rsidRPr="007A5F27">
        <w:rPr>
          <w:rFonts w:eastAsia="Arial"/>
          <w:lang w:val="en"/>
        </w:rPr>
        <w:t xml:space="preserve">not differ, and both may </w:t>
      </w:r>
      <w:r w:rsidR="00D46909" w:rsidRPr="007A5F27">
        <w:rPr>
          <w:rFonts w:eastAsia="Arial"/>
          <w:lang w:val="en"/>
        </w:rPr>
        <w:t xml:space="preserve">improve equally. </w:t>
      </w:r>
      <w:r w:rsidR="00C130D2" w:rsidRPr="007A5F27">
        <w:rPr>
          <w:rFonts w:eastAsia="Arial"/>
          <w:lang w:val="en"/>
        </w:rPr>
        <w:t>T</w:t>
      </w:r>
      <w:r w:rsidR="00DD5107" w:rsidRPr="007A5F27">
        <w:rPr>
          <w:rFonts w:eastAsia="Arial"/>
          <w:lang w:val="en"/>
        </w:rPr>
        <w:t>o determine the magnitude of change over</w:t>
      </w:r>
      <w:r w:rsidR="00D46909" w:rsidRPr="007A5F27">
        <w:rPr>
          <w:rFonts w:eastAsia="Arial"/>
          <w:lang w:val="en"/>
        </w:rPr>
        <w:t xml:space="preserve"> time within groups</w:t>
      </w:r>
      <w:r w:rsidR="00DD5107" w:rsidRPr="007A5F27">
        <w:rPr>
          <w:rFonts w:eastAsia="Arial"/>
          <w:lang w:val="en"/>
        </w:rPr>
        <w:t xml:space="preserve">, pre/post effect sizes will be calculated to allow comparison to existing studies. Another challenge </w:t>
      </w:r>
      <w:r w:rsidR="00C130D2" w:rsidRPr="007A5F27">
        <w:rPr>
          <w:rFonts w:eastAsia="Arial"/>
          <w:lang w:val="en"/>
        </w:rPr>
        <w:t xml:space="preserve">will be in our assessment of intervention </w:t>
      </w:r>
      <w:r w:rsidR="00DD5107" w:rsidRPr="007A5F27">
        <w:rPr>
          <w:rFonts w:eastAsia="Arial"/>
          <w:lang w:val="en"/>
        </w:rPr>
        <w:t xml:space="preserve">adherence. Methods </w:t>
      </w:r>
      <w:r w:rsidR="00DD5107" w:rsidRPr="007A5F27">
        <w:rPr>
          <w:rFonts w:eastAsia="Arial"/>
          <w:lang w:val="en"/>
        </w:rPr>
        <w:lastRenderedPageBreak/>
        <w:t xml:space="preserve">here describe multiple strategies will be used to evaluate adherence, and how to handle discrepancies if they arise. </w:t>
      </w:r>
    </w:p>
    <w:p w14:paraId="73D98616" w14:textId="11844468" w:rsidR="00171FC2" w:rsidRPr="007A5F27" w:rsidRDefault="00DD5107" w:rsidP="00DD5107">
      <w:pPr>
        <w:pStyle w:val="NormalWeb"/>
        <w:shd w:val="clear" w:color="auto" w:fill="FFFFFF"/>
        <w:spacing w:before="0" w:beforeAutospacing="0" w:after="360" w:afterAutospacing="0"/>
        <w:rPr>
          <w:b/>
          <w:highlight w:val="white"/>
        </w:rPr>
      </w:pPr>
      <w:r w:rsidRPr="007A5F27">
        <w:rPr>
          <w:rFonts w:eastAsia="Arial"/>
          <w:lang w:val="en"/>
        </w:rPr>
        <w:t xml:space="preserve">The current protocol describes an intervention that will include two waves of data collection, taken over two semesters, and evaluated with two studies. One study </w:t>
      </w:r>
      <w:r w:rsidR="00C130D2" w:rsidRPr="007A5F27">
        <w:rPr>
          <w:rFonts w:eastAsia="Arial"/>
          <w:lang w:val="en"/>
        </w:rPr>
        <w:t xml:space="preserve">will examine </w:t>
      </w:r>
      <w:r w:rsidRPr="007A5F27">
        <w:rPr>
          <w:rFonts w:eastAsia="Arial"/>
          <w:lang w:val="en"/>
        </w:rPr>
        <w:t xml:space="preserve">a subset of data collected from wave 1, focusing on the primary outcome and EEG scores. The second study will evaluate the full dataset, minus the EEG scores. Together, the results of these studies will inform university mental health clinics seeking to develop easy to use, scalable programs to build students’ coping skills in order to address the growing concerns around mental health and access to care. </w:t>
      </w:r>
    </w:p>
    <w:p w14:paraId="7AF9F459" w14:textId="77777777" w:rsidR="00171FC2" w:rsidRPr="007A5F27" w:rsidRDefault="00171FC2">
      <w:pPr>
        <w:rPr>
          <w:rFonts w:ascii="Times New Roman" w:eastAsia="Times New Roman" w:hAnsi="Times New Roman" w:cs="Times New Roman"/>
          <w:b/>
          <w:sz w:val="24"/>
          <w:szCs w:val="24"/>
          <w:highlight w:val="white"/>
        </w:rPr>
      </w:pPr>
    </w:p>
    <w:p w14:paraId="621FEBFF" w14:textId="77777777" w:rsidR="00171FC2" w:rsidRPr="007A5F27" w:rsidRDefault="00171FC2">
      <w:pPr>
        <w:rPr>
          <w:rFonts w:ascii="Times New Roman" w:eastAsia="Times New Roman" w:hAnsi="Times New Roman" w:cs="Times New Roman"/>
          <w:b/>
          <w:sz w:val="24"/>
          <w:szCs w:val="24"/>
          <w:highlight w:val="white"/>
        </w:rPr>
      </w:pPr>
    </w:p>
    <w:p w14:paraId="7DAD849A" w14:textId="4C48CDEF" w:rsidR="00171FC2" w:rsidRPr="007A5F27" w:rsidRDefault="00F04E3E">
      <w:pPr>
        <w:rPr>
          <w:rFonts w:ascii="Times New Roman" w:eastAsia="Times New Roman" w:hAnsi="Times New Roman" w:cs="Times New Roman"/>
          <w:b/>
          <w:sz w:val="24"/>
          <w:szCs w:val="24"/>
          <w:highlight w:val="white"/>
        </w:rPr>
      </w:pPr>
      <w:r w:rsidRPr="007A5F27">
        <w:rPr>
          <w:rFonts w:ascii="Times New Roman" w:eastAsia="Times New Roman" w:hAnsi="Times New Roman" w:cs="Times New Roman"/>
          <w:b/>
          <w:sz w:val="24"/>
          <w:szCs w:val="24"/>
          <w:highlight w:val="white"/>
        </w:rPr>
        <w:t xml:space="preserve">Funding: </w:t>
      </w:r>
    </w:p>
    <w:p w14:paraId="45A7EA1A" w14:textId="6352CDDB" w:rsidR="00F04E3E" w:rsidRPr="007A5F27" w:rsidRDefault="00F04E3E" w:rsidP="00740B95">
      <w:pPr>
        <w:spacing w:line="240" w:lineRule="auto"/>
        <w:rPr>
          <w:rFonts w:ascii="Times New Roman" w:hAnsi="Times New Roman" w:cs="Times New Roman"/>
          <w:sz w:val="24"/>
          <w:szCs w:val="24"/>
        </w:rPr>
        <w:sectPr w:rsidR="00F04E3E" w:rsidRPr="007A5F27" w:rsidSect="004A1C51">
          <w:footerReference w:type="default" r:id="rId11"/>
          <w:headerReference w:type="first" r:id="rId12"/>
          <w:pgSz w:w="12240" w:h="15840"/>
          <w:pgMar w:top="1440" w:right="1440" w:bottom="1440" w:left="1440" w:header="720" w:footer="720" w:gutter="0"/>
          <w:cols w:space="720"/>
          <w:docGrid w:linePitch="299"/>
        </w:sectPr>
      </w:pPr>
      <w:r w:rsidRPr="007A5F27">
        <w:rPr>
          <w:rFonts w:ascii="Times New Roman" w:hAnsi="Times New Roman" w:cs="Times New Roman"/>
          <w:sz w:val="24"/>
          <w:szCs w:val="24"/>
        </w:rPr>
        <w:t xml:space="preserve">This project was funded in part through grants received through the University of Connecticut’s Office of Undergraduate Research. The Counseling and Mental Health Department at the University of Connecticut provided space for the study as well as purchased Muse devices. 10% Happier donated promotion codes to the study to allow free access to the full version of the 10% Happier app, for all study participants. </w:t>
      </w:r>
    </w:p>
    <w:p w14:paraId="15E4CAD5" w14:textId="4F03ADB9" w:rsidR="00171FC2" w:rsidRPr="007A5F27" w:rsidRDefault="00566D37" w:rsidP="007A5F27">
      <w:pPr>
        <w:rPr>
          <w:rFonts w:ascii="Times New Roman" w:eastAsia="Times New Roman" w:hAnsi="Times New Roman" w:cs="Times New Roman"/>
          <w:b/>
          <w:sz w:val="32"/>
          <w:szCs w:val="32"/>
          <w:highlight w:val="white"/>
        </w:rPr>
      </w:pPr>
      <w:r w:rsidRPr="007A5F27">
        <w:rPr>
          <w:rFonts w:ascii="Times New Roman" w:eastAsia="Times New Roman" w:hAnsi="Times New Roman" w:cs="Times New Roman"/>
          <w:b/>
          <w:sz w:val="32"/>
          <w:szCs w:val="32"/>
          <w:highlight w:val="white"/>
        </w:rPr>
        <w:lastRenderedPageBreak/>
        <w:t>References</w:t>
      </w:r>
    </w:p>
    <w:p w14:paraId="5B2C7989" w14:textId="543F59C1" w:rsidR="001B2EC5" w:rsidRPr="007A5F27" w:rsidRDefault="001B2EC5">
      <w:pPr>
        <w:rPr>
          <w:rFonts w:ascii="Times New Roman" w:eastAsia="Times New Roman" w:hAnsi="Times New Roman" w:cs="Times New Roman"/>
          <w:b/>
          <w:sz w:val="24"/>
          <w:szCs w:val="24"/>
          <w:highlight w:val="white"/>
        </w:rPr>
      </w:pPr>
    </w:p>
    <w:p w14:paraId="6C33A55B" w14:textId="77777777" w:rsidR="00171FC2" w:rsidRPr="007A5F27" w:rsidRDefault="00566D37">
      <w:pPr>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highlight w:val="white"/>
        </w:rPr>
        <w:t>American College Health Association. (2019).</w:t>
      </w:r>
      <w:r w:rsidRPr="007A5F27">
        <w:rPr>
          <w:rFonts w:ascii="Times New Roman" w:eastAsia="Times New Roman" w:hAnsi="Times New Roman" w:cs="Times New Roman"/>
          <w:sz w:val="24"/>
          <w:szCs w:val="24"/>
        </w:rPr>
        <w:t xml:space="preserve"> Undergraduate Reference Group Executive </w:t>
      </w:r>
    </w:p>
    <w:p w14:paraId="145B7492" w14:textId="77777777" w:rsidR="00171FC2" w:rsidRPr="007A5F27" w:rsidRDefault="00566D37">
      <w:pPr>
        <w:ind w:firstLine="720"/>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rPr>
        <w:t>Summary, Spring 2019 [PDF]. Retrieved from https://acha.org</w:t>
      </w:r>
    </w:p>
    <w:p w14:paraId="1393B6B8" w14:textId="77777777" w:rsidR="00171FC2" w:rsidRPr="007A5F27" w:rsidRDefault="00171FC2">
      <w:pPr>
        <w:ind w:firstLine="720"/>
        <w:jc w:val="both"/>
        <w:rPr>
          <w:rFonts w:ascii="Times New Roman" w:eastAsia="Times New Roman" w:hAnsi="Times New Roman" w:cs="Times New Roman"/>
          <w:sz w:val="24"/>
          <w:szCs w:val="24"/>
          <w:highlight w:val="white"/>
        </w:rPr>
      </w:pPr>
    </w:p>
    <w:p w14:paraId="24D574BB" w14:textId="77777777" w:rsidR="00171FC2" w:rsidRPr="007A5F27" w:rsidRDefault="00566D37">
      <w:pPr>
        <w:jc w:val="both"/>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Beiter</w:t>
      </w:r>
      <w:proofErr w:type="spellEnd"/>
      <w:r w:rsidRPr="007A5F27">
        <w:rPr>
          <w:rFonts w:ascii="Times New Roman" w:eastAsia="Times New Roman" w:hAnsi="Times New Roman" w:cs="Times New Roman"/>
          <w:sz w:val="24"/>
          <w:szCs w:val="24"/>
          <w:highlight w:val="white"/>
        </w:rPr>
        <w:t xml:space="preserve">, R., Nash, R., </w:t>
      </w:r>
      <w:proofErr w:type="spellStart"/>
      <w:r w:rsidRPr="007A5F27">
        <w:rPr>
          <w:rFonts w:ascii="Times New Roman" w:eastAsia="Times New Roman" w:hAnsi="Times New Roman" w:cs="Times New Roman"/>
          <w:sz w:val="24"/>
          <w:szCs w:val="24"/>
          <w:highlight w:val="white"/>
        </w:rPr>
        <w:t>Mccrady</w:t>
      </w:r>
      <w:proofErr w:type="spellEnd"/>
      <w:r w:rsidRPr="007A5F27">
        <w:rPr>
          <w:rFonts w:ascii="Times New Roman" w:eastAsia="Times New Roman" w:hAnsi="Times New Roman" w:cs="Times New Roman"/>
          <w:sz w:val="24"/>
          <w:szCs w:val="24"/>
          <w:highlight w:val="white"/>
        </w:rPr>
        <w:t xml:space="preserve">, M., Rhoades, D., </w:t>
      </w:r>
      <w:proofErr w:type="spellStart"/>
      <w:r w:rsidRPr="007A5F27">
        <w:rPr>
          <w:rFonts w:ascii="Times New Roman" w:eastAsia="Times New Roman" w:hAnsi="Times New Roman" w:cs="Times New Roman"/>
          <w:sz w:val="24"/>
          <w:szCs w:val="24"/>
          <w:highlight w:val="white"/>
        </w:rPr>
        <w:t>Linscomb</w:t>
      </w:r>
      <w:proofErr w:type="spellEnd"/>
      <w:r w:rsidRPr="007A5F27">
        <w:rPr>
          <w:rFonts w:ascii="Times New Roman" w:eastAsia="Times New Roman" w:hAnsi="Times New Roman" w:cs="Times New Roman"/>
          <w:sz w:val="24"/>
          <w:szCs w:val="24"/>
          <w:highlight w:val="white"/>
        </w:rPr>
        <w:t xml:space="preserve">, M., </w:t>
      </w:r>
      <w:proofErr w:type="spellStart"/>
      <w:r w:rsidRPr="007A5F27">
        <w:rPr>
          <w:rFonts w:ascii="Times New Roman" w:eastAsia="Times New Roman" w:hAnsi="Times New Roman" w:cs="Times New Roman"/>
          <w:sz w:val="24"/>
          <w:szCs w:val="24"/>
          <w:highlight w:val="white"/>
        </w:rPr>
        <w:t>Clarahan</w:t>
      </w:r>
      <w:proofErr w:type="spellEnd"/>
      <w:r w:rsidRPr="007A5F27">
        <w:rPr>
          <w:rFonts w:ascii="Times New Roman" w:eastAsia="Times New Roman" w:hAnsi="Times New Roman" w:cs="Times New Roman"/>
          <w:sz w:val="24"/>
          <w:szCs w:val="24"/>
          <w:highlight w:val="white"/>
        </w:rPr>
        <w:t xml:space="preserve">, M., &amp; </w:t>
      </w:r>
      <w:proofErr w:type="spellStart"/>
      <w:r w:rsidRPr="007A5F27">
        <w:rPr>
          <w:rFonts w:ascii="Times New Roman" w:eastAsia="Times New Roman" w:hAnsi="Times New Roman" w:cs="Times New Roman"/>
          <w:sz w:val="24"/>
          <w:szCs w:val="24"/>
          <w:highlight w:val="white"/>
        </w:rPr>
        <w:t>Sammut</w:t>
      </w:r>
      <w:proofErr w:type="spellEnd"/>
      <w:r w:rsidRPr="007A5F27">
        <w:rPr>
          <w:rFonts w:ascii="Times New Roman" w:eastAsia="Times New Roman" w:hAnsi="Times New Roman" w:cs="Times New Roman"/>
          <w:sz w:val="24"/>
          <w:szCs w:val="24"/>
          <w:highlight w:val="white"/>
        </w:rPr>
        <w:t>, S.</w:t>
      </w:r>
    </w:p>
    <w:p w14:paraId="2BEBF324"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(2015). The prevalence and correlates of depression, anxiety, and stress in a sample of </w:t>
      </w:r>
    </w:p>
    <w:p w14:paraId="15DB7151" w14:textId="77777777" w:rsidR="00171FC2" w:rsidRPr="007A5F27" w:rsidRDefault="00566D37">
      <w:pPr>
        <w:ind w:left="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college students. </w:t>
      </w:r>
      <w:r w:rsidRPr="007A5F27">
        <w:rPr>
          <w:rFonts w:ascii="Times New Roman" w:eastAsia="Times New Roman" w:hAnsi="Times New Roman" w:cs="Times New Roman"/>
          <w:i/>
          <w:sz w:val="24"/>
          <w:szCs w:val="24"/>
          <w:highlight w:val="white"/>
        </w:rPr>
        <w:t>Journal of Affective Disorders</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173</w:t>
      </w:r>
      <w:r w:rsidRPr="007A5F27">
        <w:rPr>
          <w:rFonts w:ascii="Times New Roman" w:eastAsia="Times New Roman" w:hAnsi="Times New Roman" w:cs="Times New Roman"/>
          <w:sz w:val="24"/>
          <w:szCs w:val="24"/>
          <w:highlight w:val="white"/>
        </w:rPr>
        <w:t>, 90–96.</w:t>
      </w:r>
    </w:p>
    <w:p w14:paraId="1E96DD9C" w14:textId="77777777" w:rsidR="00171FC2" w:rsidRPr="007A5F27" w:rsidRDefault="00171FC2">
      <w:pPr>
        <w:ind w:left="720"/>
        <w:jc w:val="both"/>
        <w:rPr>
          <w:rFonts w:ascii="Times New Roman" w:eastAsia="Times New Roman" w:hAnsi="Times New Roman" w:cs="Times New Roman"/>
          <w:sz w:val="24"/>
          <w:szCs w:val="24"/>
          <w:highlight w:val="white"/>
        </w:rPr>
      </w:pPr>
    </w:p>
    <w:p w14:paraId="1CC07175" w14:textId="77777777" w:rsidR="00171FC2" w:rsidRPr="007A5F27" w:rsidRDefault="00566D37">
      <w:pPr>
        <w:jc w:val="both"/>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Bhayee</w:t>
      </w:r>
      <w:proofErr w:type="spellEnd"/>
      <w:r w:rsidRPr="007A5F27">
        <w:rPr>
          <w:rFonts w:ascii="Times New Roman" w:eastAsia="Times New Roman" w:hAnsi="Times New Roman" w:cs="Times New Roman"/>
          <w:sz w:val="24"/>
          <w:szCs w:val="24"/>
          <w:highlight w:val="white"/>
        </w:rPr>
        <w:t xml:space="preserve">, S., Tomaszewski, P., Lee, D. H., Moffat, G., Pino, L., Moreno, S., &amp; </w:t>
      </w:r>
      <w:proofErr w:type="spellStart"/>
      <w:r w:rsidRPr="007A5F27">
        <w:rPr>
          <w:rFonts w:ascii="Times New Roman" w:eastAsia="Times New Roman" w:hAnsi="Times New Roman" w:cs="Times New Roman"/>
          <w:sz w:val="24"/>
          <w:szCs w:val="24"/>
          <w:highlight w:val="white"/>
        </w:rPr>
        <w:t>Farb</w:t>
      </w:r>
      <w:proofErr w:type="spellEnd"/>
      <w:r w:rsidRPr="007A5F27">
        <w:rPr>
          <w:rFonts w:ascii="Times New Roman" w:eastAsia="Times New Roman" w:hAnsi="Times New Roman" w:cs="Times New Roman"/>
          <w:sz w:val="24"/>
          <w:szCs w:val="24"/>
          <w:highlight w:val="white"/>
        </w:rPr>
        <w:t xml:space="preserve">, N. A. S. </w:t>
      </w:r>
    </w:p>
    <w:p w14:paraId="1DCD496E"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(2016). Attentional and affective consequences of technology supported mindfulness </w:t>
      </w:r>
    </w:p>
    <w:p w14:paraId="6786D614"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training: A </w:t>
      </w:r>
      <w:proofErr w:type="spellStart"/>
      <w:r w:rsidRPr="007A5F27">
        <w:rPr>
          <w:rFonts w:ascii="Times New Roman" w:eastAsia="Times New Roman" w:hAnsi="Times New Roman" w:cs="Times New Roman"/>
          <w:sz w:val="24"/>
          <w:szCs w:val="24"/>
          <w:highlight w:val="white"/>
        </w:rPr>
        <w:t>randomised</w:t>
      </w:r>
      <w:proofErr w:type="spellEnd"/>
      <w:r w:rsidRPr="007A5F27">
        <w:rPr>
          <w:rFonts w:ascii="Times New Roman" w:eastAsia="Times New Roman" w:hAnsi="Times New Roman" w:cs="Times New Roman"/>
          <w:sz w:val="24"/>
          <w:szCs w:val="24"/>
          <w:highlight w:val="white"/>
        </w:rPr>
        <w:t xml:space="preserve">, active control, efficacy trial. </w:t>
      </w:r>
      <w:r w:rsidRPr="007A5F27">
        <w:rPr>
          <w:rFonts w:ascii="Times New Roman" w:eastAsia="Times New Roman" w:hAnsi="Times New Roman" w:cs="Times New Roman"/>
          <w:i/>
          <w:sz w:val="24"/>
          <w:szCs w:val="24"/>
          <w:highlight w:val="white"/>
        </w:rPr>
        <w:t>BMC Psychology</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4</w:t>
      </w:r>
      <w:r w:rsidRPr="007A5F27">
        <w:rPr>
          <w:rFonts w:ascii="Times New Roman" w:eastAsia="Times New Roman" w:hAnsi="Times New Roman" w:cs="Times New Roman"/>
          <w:sz w:val="24"/>
          <w:szCs w:val="24"/>
          <w:highlight w:val="white"/>
        </w:rPr>
        <w:t>(1), 60.</w:t>
      </w:r>
    </w:p>
    <w:p w14:paraId="3ACFA44B" w14:textId="77777777" w:rsidR="00171FC2" w:rsidRPr="007A5F27" w:rsidRDefault="00171FC2">
      <w:pPr>
        <w:ind w:firstLine="720"/>
        <w:jc w:val="both"/>
        <w:rPr>
          <w:rFonts w:ascii="Times New Roman" w:eastAsia="Times New Roman" w:hAnsi="Times New Roman" w:cs="Times New Roman"/>
          <w:sz w:val="24"/>
          <w:szCs w:val="24"/>
          <w:highlight w:val="white"/>
        </w:rPr>
      </w:pPr>
    </w:p>
    <w:p w14:paraId="4ADEA1B8"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Bishop SR, Lau M, Shapiro S, Carlson L, Anderson ND, Carmody J, Segal ZV, Abbey S, </w:t>
      </w:r>
    </w:p>
    <w:p w14:paraId="59EEECD4" w14:textId="77777777" w:rsidR="00171FC2" w:rsidRPr="007A5F27" w:rsidRDefault="00566D37">
      <w:pPr>
        <w:ind w:firstLine="720"/>
        <w:jc w:val="both"/>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Speca</w:t>
      </w:r>
      <w:proofErr w:type="spellEnd"/>
      <w:r w:rsidRPr="007A5F27">
        <w:rPr>
          <w:rFonts w:ascii="Times New Roman" w:eastAsia="Times New Roman" w:hAnsi="Times New Roman" w:cs="Times New Roman"/>
          <w:sz w:val="24"/>
          <w:szCs w:val="24"/>
          <w:highlight w:val="white"/>
        </w:rPr>
        <w:t xml:space="preserve"> M, </w:t>
      </w:r>
      <w:proofErr w:type="spellStart"/>
      <w:r w:rsidRPr="007A5F27">
        <w:rPr>
          <w:rFonts w:ascii="Times New Roman" w:eastAsia="Times New Roman" w:hAnsi="Times New Roman" w:cs="Times New Roman"/>
          <w:sz w:val="24"/>
          <w:szCs w:val="24"/>
          <w:highlight w:val="white"/>
        </w:rPr>
        <w:t>Velting</w:t>
      </w:r>
      <w:proofErr w:type="spellEnd"/>
      <w:r w:rsidRPr="007A5F27">
        <w:rPr>
          <w:rFonts w:ascii="Times New Roman" w:eastAsia="Times New Roman" w:hAnsi="Times New Roman" w:cs="Times New Roman"/>
          <w:sz w:val="24"/>
          <w:szCs w:val="24"/>
          <w:highlight w:val="white"/>
        </w:rPr>
        <w:t xml:space="preserve"> D and </w:t>
      </w:r>
      <w:proofErr w:type="spellStart"/>
      <w:r w:rsidRPr="007A5F27">
        <w:rPr>
          <w:rFonts w:ascii="Times New Roman" w:eastAsia="Times New Roman" w:hAnsi="Times New Roman" w:cs="Times New Roman"/>
          <w:sz w:val="24"/>
          <w:szCs w:val="24"/>
          <w:highlight w:val="white"/>
        </w:rPr>
        <w:t>Devins</w:t>
      </w:r>
      <w:proofErr w:type="spellEnd"/>
      <w:r w:rsidRPr="007A5F27">
        <w:rPr>
          <w:rFonts w:ascii="Times New Roman" w:eastAsia="Times New Roman" w:hAnsi="Times New Roman" w:cs="Times New Roman"/>
          <w:sz w:val="24"/>
          <w:szCs w:val="24"/>
          <w:highlight w:val="white"/>
        </w:rPr>
        <w:t xml:space="preserve"> G. Mindfulness: A Proposed Operational Definition. </w:t>
      </w:r>
    </w:p>
    <w:p w14:paraId="3E006AD1"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i/>
          <w:sz w:val="24"/>
          <w:szCs w:val="24"/>
          <w:highlight w:val="white"/>
        </w:rPr>
        <w:t>Clinical Psychology: Science and Practice.</w:t>
      </w:r>
      <w:r w:rsidRPr="007A5F27">
        <w:rPr>
          <w:rFonts w:ascii="Times New Roman" w:eastAsia="Times New Roman" w:hAnsi="Times New Roman" w:cs="Times New Roman"/>
          <w:sz w:val="24"/>
          <w:szCs w:val="24"/>
          <w:highlight w:val="white"/>
        </w:rPr>
        <w:t>2004;11:230-241</w:t>
      </w:r>
    </w:p>
    <w:p w14:paraId="310E99AF" w14:textId="77777777" w:rsidR="00171FC2" w:rsidRPr="007A5F27" w:rsidRDefault="00171FC2">
      <w:pPr>
        <w:jc w:val="both"/>
        <w:rPr>
          <w:rFonts w:ascii="Times New Roman" w:eastAsia="Times New Roman" w:hAnsi="Times New Roman" w:cs="Times New Roman"/>
          <w:sz w:val="24"/>
          <w:szCs w:val="24"/>
          <w:highlight w:val="white"/>
        </w:rPr>
      </w:pPr>
    </w:p>
    <w:p w14:paraId="182AAC89"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Black, D. S., &amp; </w:t>
      </w:r>
      <w:proofErr w:type="spellStart"/>
      <w:r w:rsidRPr="007A5F27">
        <w:rPr>
          <w:rFonts w:ascii="Times New Roman" w:eastAsia="Times New Roman" w:hAnsi="Times New Roman" w:cs="Times New Roman"/>
          <w:sz w:val="24"/>
          <w:szCs w:val="24"/>
          <w:highlight w:val="white"/>
        </w:rPr>
        <w:t>Slavich</w:t>
      </w:r>
      <w:proofErr w:type="spellEnd"/>
      <w:r w:rsidRPr="007A5F27">
        <w:rPr>
          <w:rFonts w:ascii="Times New Roman" w:eastAsia="Times New Roman" w:hAnsi="Times New Roman" w:cs="Times New Roman"/>
          <w:sz w:val="24"/>
          <w:szCs w:val="24"/>
          <w:highlight w:val="white"/>
        </w:rPr>
        <w:t xml:space="preserve">, G. M. (2016). Mindfulness meditation and the immune system: a </w:t>
      </w:r>
    </w:p>
    <w:p w14:paraId="3829D511" w14:textId="77777777" w:rsidR="00171FC2" w:rsidRPr="007A5F27" w:rsidRDefault="00566D37">
      <w:pPr>
        <w:ind w:firstLine="720"/>
        <w:jc w:val="both"/>
        <w:rPr>
          <w:rFonts w:ascii="Times New Roman" w:eastAsia="Times New Roman" w:hAnsi="Times New Roman" w:cs="Times New Roman"/>
          <w:i/>
          <w:sz w:val="24"/>
          <w:szCs w:val="24"/>
          <w:highlight w:val="white"/>
        </w:rPr>
      </w:pPr>
      <w:r w:rsidRPr="007A5F27">
        <w:rPr>
          <w:rFonts w:ascii="Times New Roman" w:eastAsia="Times New Roman" w:hAnsi="Times New Roman" w:cs="Times New Roman"/>
          <w:sz w:val="24"/>
          <w:szCs w:val="24"/>
          <w:highlight w:val="white"/>
        </w:rPr>
        <w:t xml:space="preserve">systematic review of randomized controlled trials. </w:t>
      </w:r>
      <w:r w:rsidRPr="007A5F27">
        <w:rPr>
          <w:rFonts w:ascii="Times New Roman" w:eastAsia="Times New Roman" w:hAnsi="Times New Roman" w:cs="Times New Roman"/>
          <w:i/>
          <w:sz w:val="24"/>
          <w:szCs w:val="24"/>
          <w:highlight w:val="white"/>
        </w:rPr>
        <w:t xml:space="preserve">Annals of the New York Academy of </w:t>
      </w:r>
    </w:p>
    <w:p w14:paraId="37DFCA16" w14:textId="77777777" w:rsidR="00171FC2" w:rsidRPr="007A5F27" w:rsidRDefault="00566D37">
      <w:pPr>
        <w:ind w:left="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i/>
          <w:sz w:val="24"/>
          <w:szCs w:val="24"/>
          <w:highlight w:val="white"/>
        </w:rPr>
        <w:t>Sciences</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1373</w:t>
      </w:r>
      <w:r w:rsidRPr="007A5F27">
        <w:rPr>
          <w:rFonts w:ascii="Times New Roman" w:eastAsia="Times New Roman" w:hAnsi="Times New Roman" w:cs="Times New Roman"/>
          <w:sz w:val="24"/>
          <w:szCs w:val="24"/>
          <w:highlight w:val="white"/>
        </w:rPr>
        <w:t xml:space="preserve">(1), 13–24. </w:t>
      </w:r>
    </w:p>
    <w:p w14:paraId="1F5890D3" w14:textId="77777777" w:rsidR="00171FC2" w:rsidRPr="007A5F27" w:rsidRDefault="00171FC2">
      <w:pPr>
        <w:ind w:left="720"/>
        <w:jc w:val="both"/>
        <w:rPr>
          <w:rFonts w:ascii="Times New Roman" w:eastAsia="Times New Roman" w:hAnsi="Times New Roman" w:cs="Times New Roman"/>
          <w:sz w:val="24"/>
          <w:szCs w:val="24"/>
          <w:highlight w:val="white"/>
        </w:rPr>
      </w:pPr>
    </w:p>
    <w:p w14:paraId="23B8B889"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Bueno, V. F., </w:t>
      </w:r>
      <w:proofErr w:type="spellStart"/>
      <w:r w:rsidRPr="007A5F27">
        <w:rPr>
          <w:rFonts w:ascii="Times New Roman" w:eastAsia="Times New Roman" w:hAnsi="Times New Roman" w:cs="Times New Roman"/>
          <w:sz w:val="24"/>
          <w:szCs w:val="24"/>
          <w:highlight w:val="white"/>
        </w:rPr>
        <w:t>Kozasa</w:t>
      </w:r>
      <w:proofErr w:type="spellEnd"/>
      <w:r w:rsidRPr="007A5F27">
        <w:rPr>
          <w:rFonts w:ascii="Times New Roman" w:eastAsia="Times New Roman" w:hAnsi="Times New Roman" w:cs="Times New Roman"/>
          <w:sz w:val="24"/>
          <w:szCs w:val="24"/>
          <w:highlight w:val="white"/>
        </w:rPr>
        <w:t xml:space="preserve">, E. H., da Silva, M. A., Alves, T. M., </w:t>
      </w:r>
      <w:proofErr w:type="spellStart"/>
      <w:r w:rsidRPr="007A5F27">
        <w:rPr>
          <w:rFonts w:ascii="Times New Roman" w:eastAsia="Times New Roman" w:hAnsi="Times New Roman" w:cs="Times New Roman"/>
          <w:sz w:val="24"/>
          <w:szCs w:val="24"/>
          <w:highlight w:val="white"/>
        </w:rPr>
        <w:t>Louzã</w:t>
      </w:r>
      <w:proofErr w:type="spellEnd"/>
      <w:r w:rsidRPr="007A5F27">
        <w:rPr>
          <w:rFonts w:ascii="Times New Roman" w:eastAsia="Times New Roman" w:hAnsi="Times New Roman" w:cs="Times New Roman"/>
          <w:sz w:val="24"/>
          <w:szCs w:val="24"/>
          <w:highlight w:val="white"/>
        </w:rPr>
        <w:t xml:space="preserve">, M. R., &amp; </w:t>
      </w:r>
      <w:proofErr w:type="spellStart"/>
      <w:r w:rsidRPr="007A5F27">
        <w:rPr>
          <w:rFonts w:ascii="Times New Roman" w:eastAsia="Times New Roman" w:hAnsi="Times New Roman" w:cs="Times New Roman"/>
          <w:sz w:val="24"/>
          <w:szCs w:val="24"/>
          <w:highlight w:val="white"/>
        </w:rPr>
        <w:t>Pompéia</w:t>
      </w:r>
      <w:proofErr w:type="spellEnd"/>
      <w:r w:rsidRPr="007A5F27">
        <w:rPr>
          <w:rFonts w:ascii="Times New Roman" w:eastAsia="Times New Roman" w:hAnsi="Times New Roman" w:cs="Times New Roman"/>
          <w:sz w:val="24"/>
          <w:szCs w:val="24"/>
          <w:highlight w:val="white"/>
        </w:rPr>
        <w:t xml:space="preserve">, S. </w:t>
      </w:r>
    </w:p>
    <w:p w14:paraId="008C16FF"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(2015). Mindfulness meditation improves mood, quality of life, and attention in adults </w:t>
      </w:r>
    </w:p>
    <w:p w14:paraId="195AE318"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with attention deficit hyperactivity disorder. </w:t>
      </w:r>
      <w:r w:rsidRPr="007A5F27">
        <w:rPr>
          <w:rFonts w:ascii="Times New Roman" w:eastAsia="Times New Roman" w:hAnsi="Times New Roman" w:cs="Times New Roman"/>
          <w:i/>
          <w:sz w:val="24"/>
          <w:szCs w:val="24"/>
          <w:highlight w:val="white"/>
        </w:rPr>
        <w:t>BioMed Research International, 2015</w:t>
      </w:r>
      <w:r w:rsidRPr="007A5F27">
        <w:rPr>
          <w:rFonts w:ascii="Times New Roman" w:eastAsia="Times New Roman" w:hAnsi="Times New Roman" w:cs="Times New Roman"/>
          <w:sz w:val="24"/>
          <w:szCs w:val="24"/>
          <w:highlight w:val="white"/>
        </w:rPr>
        <w:t>.</w:t>
      </w:r>
    </w:p>
    <w:p w14:paraId="4EC6DADF" w14:textId="77777777" w:rsidR="00171FC2" w:rsidRPr="007A5F27" w:rsidRDefault="00171FC2">
      <w:pPr>
        <w:jc w:val="both"/>
        <w:rPr>
          <w:rFonts w:ascii="Times New Roman" w:eastAsia="Times New Roman" w:hAnsi="Times New Roman" w:cs="Times New Roman"/>
          <w:sz w:val="24"/>
          <w:szCs w:val="24"/>
          <w:highlight w:val="white"/>
        </w:rPr>
      </w:pPr>
    </w:p>
    <w:p w14:paraId="3DC78979"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Burns, J. L., Lee, R. M., &amp; Brown, L. J. (2011). The effect of meditation on self-reported </w:t>
      </w:r>
    </w:p>
    <w:p w14:paraId="2AF1AAB2"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measures of stress, anxiety, depression, and perfectionism in a college population. </w:t>
      </w:r>
    </w:p>
    <w:p w14:paraId="142E29EF" w14:textId="2CDA1B1F"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i/>
          <w:sz w:val="24"/>
          <w:szCs w:val="24"/>
          <w:highlight w:val="white"/>
        </w:rPr>
        <w:t>Journal of College Student Psychotherapy</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25</w:t>
      </w:r>
      <w:r w:rsidRPr="007A5F27">
        <w:rPr>
          <w:rFonts w:ascii="Times New Roman" w:eastAsia="Times New Roman" w:hAnsi="Times New Roman" w:cs="Times New Roman"/>
          <w:sz w:val="24"/>
          <w:szCs w:val="24"/>
          <w:highlight w:val="white"/>
        </w:rPr>
        <w:t>(2), 132–144.</w:t>
      </w:r>
    </w:p>
    <w:p w14:paraId="464F32E7" w14:textId="67609C0F" w:rsidR="00672699" w:rsidRPr="007A5F27" w:rsidRDefault="00672699">
      <w:pPr>
        <w:ind w:firstLine="720"/>
        <w:jc w:val="both"/>
        <w:rPr>
          <w:rFonts w:ascii="Times New Roman" w:eastAsia="Times New Roman" w:hAnsi="Times New Roman" w:cs="Times New Roman"/>
          <w:sz w:val="24"/>
          <w:szCs w:val="24"/>
          <w:highlight w:val="white"/>
        </w:rPr>
      </w:pPr>
    </w:p>
    <w:p w14:paraId="004FEAFB" w14:textId="50F65BED" w:rsidR="00672699" w:rsidRPr="007A5F27" w:rsidRDefault="00672699" w:rsidP="00672699">
      <w:pPr>
        <w:ind w:left="720" w:hanging="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Chiappetta, S., Sharma, A. M., </w:t>
      </w:r>
      <w:proofErr w:type="spellStart"/>
      <w:r w:rsidRPr="007A5F27">
        <w:rPr>
          <w:rFonts w:ascii="Times New Roman" w:eastAsia="Times New Roman" w:hAnsi="Times New Roman" w:cs="Times New Roman"/>
          <w:sz w:val="24"/>
          <w:szCs w:val="24"/>
          <w:highlight w:val="white"/>
        </w:rPr>
        <w:t>Bottino</w:t>
      </w:r>
      <w:proofErr w:type="spellEnd"/>
      <w:r w:rsidRPr="007A5F27">
        <w:rPr>
          <w:rFonts w:ascii="Times New Roman" w:eastAsia="Times New Roman" w:hAnsi="Times New Roman" w:cs="Times New Roman"/>
          <w:sz w:val="24"/>
          <w:szCs w:val="24"/>
          <w:highlight w:val="white"/>
        </w:rPr>
        <w:t>, V., &amp; Stier, C. (2020). COVID-19 and the role of chronic inflammation in patients with obesity. </w:t>
      </w:r>
      <w:r w:rsidRPr="007A5F27">
        <w:rPr>
          <w:rFonts w:ascii="Times New Roman" w:eastAsia="Times New Roman" w:hAnsi="Times New Roman" w:cs="Times New Roman"/>
          <w:i/>
          <w:iCs/>
          <w:sz w:val="24"/>
          <w:szCs w:val="24"/>
          <w:highlight w:val="white"/>
        </w:rPr>
        <w:t>International Journal of Obesity</w:t>
      </w:r>
      <w:r w:rsidRPr="007A5F27">
        <w:rPr>
          <w:rFonts w:ascii="Times New Roman" w:eastAsia="Times New Roman" w:hAnsi="Times New Roman" w:cs="Times New Roman"/>
          <w:sz w:val="24"/>
          <w:szCs w:val="24"/>
          <w:highlight w:val="white"/>
        </w:rPr>
        <w:t>, 1-3.</w:t>
      </w:r>
    </w:p>
    <w:p w14:paraId="4A0B834D" w14:textId="77777777" w:rsidR="00171FC2" w:rsidRPr="007A5F27" w:rsidRDefault="00171FC2">
      <w:pPr>
        <w:ind w:left="720"/>
        <w:rPr>
          <w:rFonts w:ascii="Times New Roman" w:eastAsia="Times New Roman" w:hAnsi="Times New Roman" w:cs="Times New Roman"/>
          <w:sz w:val="24"/>
          <w:szCs w:val="24"/>
        </w:rPr>
      </w:pPr>
    </w:p>
    <w:p w14:paraId="36B8F3C5" w14:textId="77777777" w:rsidR="00171FC2" w:rsidRPr="007A5F27" w:rsidRDefault="00566D37">
      <w:pPr>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Demarzo</w:t>
      </w:r>
      <w:proofErr w:type="spellEnd"/>
      <w:r w:rsidRPr="007A5F27">
        <w:rPr>
          <w:rFonts w:ascii="Times New Roman" w:eastAsia="Times New Roman" w:hAnsi="Times New Roman" w:cs="Times New Roman"/>
          <w:sz w:val="24"/>
          <w:szCs w:val="24"/>
          <w:highlight w:val="white"/>
        </w:rPr>
        <w:t>, M., Montero-Marin, J., Puebla-</w:t>
      </w:r>
      <w:proofErr w:type="spellStart"/>
      <w:r w:rsidRPr="007A5F27">
        <w:rPr>
          <w:rFonts w:ascii="Times New Roman" w:eastAsia="Times New Roman" w:hAnsi="Times New Roman" w:cs="Times New Roman"/>
          <w:sz w:val="24"/>
          <w:szCs w:val="24"/>
          <w:highlight w:val="white"/>
        </w:rPr>
        <w:t>Guedea</w:t>
      </w:r>
      <w:proofErr w:type="spellEnd"/>
      <w:r w:rsidRPr="007A5F27">
        <w:rPr>
          <w:rFonts w:ascii="Times New Roman" w:eastAsia="Times New Roman" w:hAnsi="Times New Roman" w:cs="Times New Roman"/>
          <w:sz w:val="24"/>
          <w:szCs w:val="24"/>
          <w:highlight w:val="white"/>
        </w:rPr>
        <w:t>, M., Navarro-Gil, M., Herrera-</w:t>
      </w:r>
      <w:proofErr w:type="spellStart"/>
      <w:r w:rsidRPr="007A5F27">
        <w:rPr>
          <w:rFonts w:ascii="Times New Roman" w:eastAsia="Times New Roman" w:hAnsi="Times New Roman" w:cs="Times New Roman"/>
          <w:sz w:val="24"/>
          <w:szCs w:val="24"/>
          <w:highlight w:val="white"/>
        </w:rPr>
        <w:t>Mercadal</w:t>
      </w:r>
      <w:proofErr w:type="spellEnd"/>
      <w:r w:rsidRPr="007A5F27">
        <w:rPr>
          <w:rFonts w:ascii="Times New Roman" w:eastAsia="Times New Roman" w:hAnsi="Times New Roman" w:cs="Times New Roman"/>
          <w:sz w:val="24"/>
          <w:szCs w:val="24"/>
          <w:highlight w:val="white"/>
        </w:rPr>
        <w:t xml:space="preserve">, P., </w:t>
      </w:r>
    </w:p>
    <w:p w14:paraId="706C9B63" w14:textId="77777777" w:rsidR="00171FC2" w:rsidRPr="007A5F27" w:rsidRDefault="00566D37">
      <w:pPr>
        <w:ind w:left="720"/>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Moreno-González, S., ... &amp; Garcia-</w:t>
      </w:r>
      <w:proofErr w:type="spellStart"/>
      <w:r w:rsidRPr="007A5F27">
        <w:rPr>
          <w:rFonts w:ascii="Times New Roman" w:eastAsia="Times New Roman" w:hAnsi="Times New Roman" w:cs="Times New Roman"/>
          <w:sz w:val="24"/>
          <w:szCs w:val="24"/>
          <w:highlight w:val="white"/>
        </w:rPr>
        <w:t>Campayo</w:t>
      </w:r>
      <w:proofErr w:type="spellEnd"/>
      <w:r w:rsidRPr="007A5F27">
        <w:rPr>
          <w:rFonts w:ascii="Times New Roman" w:eastAsia="Times New Roman" w:hAnsi="Times New Roman" w:cs="Times New Roman"/>
          <w:sz w:val="24"/>
          <w:szCs w:val="24"/>
          <w:highlight w:val="white"/>
        </w:rPr>
        <w:t xml:space="preserve">, J. (2017). Efficacy of 8-and 4-session mindfulness-based interventions in a non-clinical population: A controlled study. </w:t>
      </w:r>
      <w:r w:rsidRPr="007A5F27">
        <w:rPr>
          <w:rFonts w:ascii="Times New Roman" w:eastAsia="Times New Roman" w:hAnsi="Times New Roman" w:cs="Times New Roman"/>
          <w:i/>
          <w:sz w:val="24"/>
          <w:szCs w:val="24"/>
          <w:highlight w:val="white"/>
        </w:rPr>
        <w:t>Frontiers in Psychology</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8</w:t>
      </w:r>
      <w:r w:rsidRPr="007A5F27">
        <w:rPr>
          <w:rFonts w:ascii="Times New Roman" w:eastAsia="Times New Roman" w:hAnsi="Times New Roman" w:cs="Times New Roman"/>
          <w:sz w:val="24"/>
          <w:szCs w:val="24"/>
          <w:highlight w:val="white"/>
        </w:rPr>
        <w:t>, 1343.</w:t>
      </w:r>
    </w:p>
    <w:p w14:paraId="11922878" w14:textId="77777777" w:rsidR="00171FC2" w:rsidRPr="007A5F27" w:rsidRDefault="00171FC2">
      <w:pPr>
        <w:ind w:left="720"/>
        <w:rPr>
          <w:rFonts w:ascii="Times New Roman" w:eastAsia="Times New Roman" w:hAnsi="Times New Roman" w:cs="Times New Roman"/>
          <w:sz w:val="24"/>
          <w:szCs w:val="24"/>
          <w:highlight w:val="white"/>
        </w:rPr>
      </w:pPr>
    </w:p>
    <w:p w14:paraId="2F272EAE" w14:textId="77777777" w:rsidR="00171FC2" w:rsidRPr="007A5F27" w:rsidRDefault="00566D37">
      <w:pPr>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Desantis</w:t>
      </w:r>
      <w:proofErr w:type="spellEnd"/>
      <w:r w:rsidRPr="007A5F27">
        <w:rPr>
          <w:rFonts w:ascii="Times New Roman" w:eastAsia="Times New Roman" w:hAnsi="Times New Roman" w:cs="Times New Roman"/>
          <w:sz w:val="24"/>
          <w:szCs w:val="24"/>
          <w:highlight w:val="white"/>
        </w:rPr>
        <w:t xml:space="preserve">, A. S., </w:t>
      </w:r>
      <w:proofErr w:type="spellStart"/>
      <w:r w:rsidRPr="007A5F27">
        <w:rPr>
          <w:rFonts w:ascii="Times New Roman" w:eastAsia="Times New Roman" w:hAnsi="Times New Roman" w:cs="Times New Roman"/>
          <w:sz w:val="24"/>
          <w:szCs w:val="24"/>
          <w:highlight w:val="white"/>
        </w:rPr>
        <w:t>Kuzawa</w:t>
      </w:r>
      <w:proofErr w:type="spellEnd"/>
      <w:r w:rsidRPr="007A5F27">
        <w:rPr>
          <w:rFonts w:ascii="Times New Roman" w:eastAsia="Times New Roman" w:hAnsi="Times New Roman" w:cs="Times New Roman"/>
          <w:sz w:val="24"/>
          <w:szCs w:val="24"/>
          <w:highlight w:val="white"/>
        </w:rPr>
        <w:t xml:space="preserve">, C. W., &amp; Adam, E. K. (2015). Developmental origins of flatter </w:t>
      </w:r>
    </w:p>
    <w:p w14:paraId="0D368DB3" w14:textId="77777777" w:rsidR="00171FC2" w:rsidRPr="007A5F27" w:rsidRDefault="00566D37">
      <w:pPr>
        <w:ind w:firstLine="720"/>
        <w:rPr>
          <w:rFonts w:ascii="Times New Roman" w:eastAsia="Times New Roman" w:hAnsi="Times New Roman" w:cs="Times New Roman"/>
          <w:i/>
          <w:sz w:val="24"/>
          <w:szCs w:val="24"/>
          <w:highlight w:val="white"/>
        </w:rPr>
      </w:pPr>
      <w:r w:rsidRPr="007A5F27">
        <w:rPr>
          <w:rFonts w:ascii="Times New Roman" w:eastAsia="Times New Roman" w:hAnsi="Times New Roman" w:cs="Times New Roman"/>
          <w:sz w:val="24"/>
          <w:szCs w:val="24"/>
          <w:highlight w:val="white"/>
        </w:rPr>
        <w:t xml:space="preserve">cortisol rhythms: Socioeconomic status and adult cortisol activity. </w:t>
      </w:r>
      <w:r w:rsidRPr="007A5F27">
        <w:rPr>
          <w:rFonts w:ascii="Times New Roman" w:eastAsia="Times New Roman" w:hAnsi="Times New Roman" w:cs="Times New Roman"/>
          <w:i/>
          <w:sz w:val="24"/>
          <w:szCs w:val="24"/>
          <w:highlight w:val="white"/>
        </w:rPr>
        <w:t xml:space="preserve">American Journal of </w:t>
      </w:r>
    </w:p>
    <w:p w14:paraId="00E6C042" w14:textId="77777777" w:rsidR="00171FC2" w:rsidRPr="007A5F27" w:rsidRDefault="00566D37">
      <w:pPr>
        <w:ind w:firstLine="720"/>
        <w:rPr>
          <w:rFonts w:ascii="Times New Roman" w:eastAsia="Times New Roman" w:hAnsi="Times New Roman" w:cs="Times New Roman"/>
          <w:sz w:val="24"/>
          <w:szCs w:val="24"/>
          <w:highlight w:val="white"/>
        </w:rPr>
      </w:pPr>
      <w:r w:rsidRPr="007A5F27">
        <w:rPr>
          <w:rFonts w:ascii="Times New Roman" w:eastAsia="Times New Roman" w:hAnsi="Times New Roman" w:cs="Times New Roman"/>
          <w:i/>
          <w:sz w:val="24"/>
          <w:szCs w:val="24"/>
          <w:highlight w:val="white"/>
        </w:rPr>
        <w:t>Human Biology</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27</w:t>
      </w:r>
      <w:r w:rsidRPr="007A5F27">
        <w:rPr>
          <w:rFonts w:ascii="Times New Roman" w:eastAsia="Times New Roman" w:hAnsi="Times New Roman" w:cs="Times New Roman"/>
          <w:sz w:val="24"/>
          <w:szCs w:val="24"/>
          <w:highlight w:val="white"/>
        </w:rPr>
        <w:t>(4), 458–467.</w:t>
      </w:r>
    </w:p>
    <w:p w14:paraId="2F6A483E" w14:textId="77777777" w:rsidR="00171FC2" w:rsidRPr="007A5F27" w:rsidRDefault="00171FC2">
      <w:pPr>
        <w:ind w:firstLine="720"/>
        <w:rPr>
          <w:rFonts w:ascii="Times New Roman" w:eastAsia="Times New Roman" w:hAnsi="Times New Roman" w:cs="Times New Roman"/>
          <w:sz w:val="24"/>
          <w:szCs w:val="24"/>
          <w:highlight w:val="white"/>
        </w:rPr>
      </w:pPr>
    </w:p>
    <w:p w14:paraId="1B624912" w14:textId="77777777" w:rsidR="00171FC2" w:rsidRPr="007A5F27" w:rsidRDefault="00566D37">
      <w:pPr>
        <w:jc w:val="both"/>
        <w:rPr>
          <w:rFonts w:ascii="Times New Roman" w:eastAsia="Times New Roman" w:hAnsi="Times New Roman" w:cs="Times New Roman"/>
          <w:sz w:val="24"/>
          <w:szCs w:val="24"/>
        </w:rPr>
      </w:pPr>
      <w:proofErr w:type="spellStart"/>
      <w:r w:rsidRPr="007A5F27">
        <w:rPr>
          <w:rFonts w:ascii="Times New Roman" w:eastAsia="Times New Roman" w:hAnsi="Times New Roman" w:cs="Times New Roman"/>
          <w:sz w:val="24"/>
          <w:szCs w:val="24"/>
        </w:rPr>
        <w:t>Epel</w:t>
      </w:r>
      <w:proofErr w:type="spellEnd"/>
      <w:r w:rsidRPr="007A5F27">
        <w:rPr>
          <w:rFonts w:ascii="Times New Roman" w:eastAsia="Times New Roman" w:hAnsi="Times New Roman" w:cs="Times New Roman"/>
          <w:sz w:val="24"/>
          <w:szCs w:val="24"/>
        </w:rPr>
        <w:t xml:space="preserve">, E. S., Blackburn, E. H., Lin, J., </w:t>
      </w:r>
      <w:proofErr w:type="spellStart"/>
      <w:r w:rsidRPr="007A5F27">
        <w:rPr>
          <w:rFonts w:ascii="Times New Roman" w:eastAsia="Times New Roman" w:hAnsi="Times New Roman" w:cs="Times New Roman"/>
          <w:sz w:val="24"/>
          <w:szCs w:val="24"/>
        </w:rPr>
        <w:t>Dhabhar</w:t>
      </w:r>
      <w:proofErr w:type="spellEnd"/>
      <w:r w:rsidRPr="007A5F27">
        <w:rPr>
          <w:rFonts w:ascii="Times New Roman" w:eastAsia="Times New Roman" w:hAnsi="Times New Roman" w:cs="Times New Roman"/>
          <w:sz w:val="24"/>
          <w:szCs w:val="24"/>
        </w:rPr>
        <w:t xml:space="preserve">, F. S., Adler, N. E., Morrow, J. D., &amp; Cawthon, </w:t>
      </w:r>
    </w:p>
    <w:p w14:paraId="2499EEA7"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R. M. (2004). Accelerated telomere shortening in response to life stress. Proceedings </w:t>
      </w:r>
    </w:p>
    <w:p w14:paraId="406533DA"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of the National Academy of Sciences of the United States of America, </w:t>
      </w:r>
      <w:r w:rsidRPr="007A5F27">
        <w:rPr>
          <w:rFonts w:ascii="Times New Roman" w:eastAsia="Times New Roman" w:hAnsi="Times New Roman" w:cs="Times New Roman"/>
          <w:i/>
          <w:sz w:val="24"/>
          <w:szCs w:val="24"/>
        </w:rPr>
        <w:t>101</w:t>
      </w:r>
      <w:r w:rsidRPr="007A5F27">
        <w:rPr>
          <w:rFonts w:ascii="Times New Roman" w:eastAsia="Times New Roman" w:hAnsi="Times New Roman" w:cs="Times New Roman"/>
          <w:sz w:val="24"/>
          <w:szCs w:val="24"/>
        </w:rPr>
        <w:t xml:space="preserve">(49), </w:t>
      </w:r>
    </w:p>
    <w:p w14:paraId="058316B7"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17312-17315.</w:t>
      </w:r>
    </w:p>
    <w:p w14:paraId="110B247A" w14:textId="77777777" w:rsidR="00171FC2" w:rsidRPr="007A5F27" w:rsidRDefault="00171FC2">
      <w:pPr>
        <w:ind w:left="720"/>
        <w:jc w:val="both"/>
        <w:rPr>
          <w:rFonts w:ascii="Times New Roman" w:eastAsia="Times New Roman" w:hAnsi="Times New Roman" w:cs="Times New Roman"/>
          <w:sz w:val="24"/>
          <w:szCs w:val="24"/>
        </w:rPr>
      </w:pPr>
    </w:p>
    <w:p w14:paraId="7383266C" w14:textId="77777777" w:rsidR="00171FC2" w:rsidRPr="007A5F27" w:rsidRDefault="00566D37">
      <w:pPr>
        <w:jc w:val="both"/>
        <w:rPr>
          <w:rFonts w:ascii="Times New Roman" w:eastAsia="Times New Roman" w:hAnsi="Times New Roman" w:cs="Times New Roman"/>
          <w:i/>
          <w:sz w:val="24"/>
          <w:szCs w:val="24"/>
        </w:rPr>
      </w:pPr>
      <w:proofErr w:type="spellStart"/>
      <w:r w:rsidRPr="007A5F27">
        <w:rPr>
          <w:rFonts w:ascii="Times New Roman" w:eastAsia="Times New Roman" w:hAnsi="Times New Roman" w:cs="Times New Roman"/>
          <w:sz w:val="24"/>
          <w:szCs w:val="24"/>
        </w:rPr>
        <w:t>Faravelli</w:t>
      </w:r>
      <w:proofErr w:type="spellEnd"/>
      <w:r w:rsidRPr="007A5F27">
        <w:rPr>
          <w:rFonts w:ascii="Times New Roman" w:eastAsia="Times New Roman" w:hAnsi="Times New Roman" w:cs="Times New Roman"/>
          <w:sz w:val="24"/>
          <w:szCs w:val="24"/>
        </w:rPr>
        <w:t xml:space="preserve">, C. (2012). Childhood stressful events, HPA axis and anxiety disorders. </w:t>
      </w:r>
      <w:r w:rsidRPr="007A5F27">
        <w:rPr>
          <w:rFonts w:ascii="Times New Roman" w:eastAsia="Times New Roman" w:hAnsi="Times New Roman" w:cs="Times New Roman"/>
          <w:i/>
          <w:sz w:val="24"/>
          <w:szCs w:val="24"/>
        </w:rPr>
        <w:t xml:space="preserve">World </w:t>
      </w:r>
    </w:p>
    <w:p w14:paraId="0965EFBA"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i/>
          <w:sz w:val="24"/>
          <w:szCs w:val="24"/>
        </w:rPr>
        <w:t>Journal of Psychiatry</w:t>
      </w:r>
      <w:r w:rsidRPr="007A5F27">
        <w:rPr>
          <w:rFonts w:ascii="Times New Roman" w:eastAsia="Times New Roman" w:hAnsi="Times New Roman" w:cs="Times New Roman"/>
          <w:sz w:val="24"/>
          <w:szCs w:val="24"/>
        </w:rPr>
        <w:t xml:space="preserve">, </w:t>
      </w:r>
      <w:r w:rsidRPr="007A5F27">
        <w:rPr>
          <w:rFonts w:ascii="Times New Roman" w:eastAsia="Times New Roman" w:hAnsi="Times New Roman" w:cs="Times New Roman"/>
          <w:i/>
          <w:sz w:val="24"/>
          <w:szCs w:val="24"/>
        </w:rPr>
        <w:t>2</w:t>
      </w:r>
      <w:r w:rsidRPr="007A5F27">
        <w:rPr>
          <w:rFonts w:ascii="Times New Roman" w:eastAsia="Times New Roman" w:hAnsi="Times New Roman" w:cs="Times New Roman"/>
          <w:sz w:val="24"/>
          <w:szCs w:val="24"/>
        </w:rPr>
        <w:t>(1), 13.</w:t>
      </w:r>
    </w:p>
    <w:p w14:paraId="26AA7B07" w14:textId="77777777" w:rsidR="00171FC2" w:rsidRPr="007A5F27" w:rsidRDefault="00171FC2">
      <w:pPr>
        <w:ind w:firstLine="720"/>
        <w:jc w:val="both"/>
        <w:rPr>
          <w:rFonts w:ascii="Times New Roman" w:eastAsia="Times New Roman" w:hAnsi="Times New Roman" w:cs="Times New Roman"/>
          <w:sz w:val="24"/>
          <w:szCs w:val="24"/>
        </w:rPr>
      </w:pPr>
    </w:p>
    <w:p w14:paraId="753E87D1"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Hofmann, S. G., Sawyer, A. T., Witt, A. A., &amp; Oh, D. (2010). The effect of mindfulness-based </w:t>
      </w:r>
    </w:p>
    <w:p w14:paraId="7AED59AE" w14:textId="77777777" w:rsidR="00171FC2" w:rsidRPr="007A5F27" w:rsidRDefault="00566D37">
      <w:pPr>
        <w:ind w:firstLine="720"/>
        <w:jc w:val="both"/>
        <w:rPr>
          <w:rFonts w:ascii="Times New Roman" w:eastAsia="Times New Roman" w:hAnsi="Times New Roman" w:cs="Times New Roman"/>
          <w:i/>
          <w:sz w:val="24"/>
          <w:szCs w:val="24"/>
          <w:highlight w:val="white"/>
        </w:rPr>
      </w:pPr>
      <w:r w:rsidRPr="007A5F27">
        <w:rPr>
          <w:rFonts w:ascii="Times New Roman" w:eastAsia="Times New Roman" w:hAnsi="Times New Roman" w:cs="Times New Roman"/>
          <w:sz w:val="24"/>
          <w:szCs w:val="24"/>
          <w:highlight w:val="white"/>
        </w:rPr>
        <w:t xml:space="preserve">therapy on anxiety and depression: A meta-analytic review. </w:t>
      </w:r>
      <w:r w:rsidRPr="007A5F27">
        <w:rPr>
          <w:rFonts w:ascii="Times New Roman" w:eastAsia="Times New Roman" w:hAnsi="Times New Roman" w:cs="Times New Roman"/>
          <w:i/>
          <w:sz w:val="24"/>
          <w:szCs w:val="24"/>
          <w:highlight w:val="white"/>
        </w:rPr>
        <w:t xml:space="preserve">Journal of Consulting and </w:t>
      </w:r>
    </w:p>
    <w:p w14:paraId="7E9652AE"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i/>
          <w:sz w:val="24"/>
          <w:szCs w:val="24"/>
          <w:highlight w:val="white"/>
        </w:rPr>
        <w:t>Clinical Psychology</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78</w:t>
      </w:r>
      <w:r w:rsidRPr="007A5F27">
        <w:rPr>
          <w:rFonts w:ascii="Times New Roman" w:eastAsia="Times New Roman" w:hAnsi="Times New Roman" w:cs="Times New Roman"/>
          <w:sz w:val="24"/>
          <w:szCs w:val="24"/>
          <w:highlight w:val="white"/>
        </w:rPr>
        <w:t>(2), 169.</w:t>
      </w:r>
    </w:p>
    <w:p w14:paraId="67EEE1C2" w14:textId="77777777" w:rsidR="00171FC2" w:rsidRPr="007A5F27" w:rsidRDefault="00171FC2">
      <w:pPr>
        <w:ind w:left="720"/>
        <w:jc w:val="both"/>
        <w:rPr>
          <w:rFonts w:ascii="Times New Roman" w:eastAsia="Times New Roman" w:hAnsi="Times New Roman" w:cs="Times New Roman"/>
          <w:sz w:val="24"/>
          <w:szCs w:val="24"/>
          <w:highlight w:val="white"/>
        </w:rPr>
      </w:pPr>
    </w:p>
    <w:p w14:paraId="5257B5C1"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Hoge, E., Bui, E., Marques, L., Metcalf, C., Morris, L., </w:t>
      </w:r>
      <w:proofErr w:type="spellStart"/>
      <w:r w:rsidRPr="007A5F27">
        <w:rPr>
          <w:rFonts w:ascii="Times New Roman" w:eastAsia="Times New Roman" w:hAnsi="Times New Roman" w:cs="Times New Roman"/>
          <w:sz w:val="24"/>
          <w:szCs w:val="24"/>
          <w:highlight w:val="white"/>
        </w:rPr>
        <w:t>Robinaugh</w:t>
      </w:r>
      <w:proofErr w:type="spellEnd"/>
      <w:r w:rsidRPr="007A5F27">
        <w:rPr>
          <w:rFonts w:ascii="Times New Roman" w:eastAsia="Times New Roman" w:hAnsi="Times New Roman" w:cs="Times New Roman"/>
          <w:sz w:val="24"/>
          <w:szCs w:val="24"/>
          <w:highlight w:val="white"/>
        </w:rPr>
        <w:t xml:space="preserve">, D., … Simon, N. (2014). </w:t>
      </w:r>
    </w:p>
    <w:p w14:paraId="09E484A2"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Randomized controlled trial of mindfulness meditation for generalized anxiety </w:t>
      </w:r>
    </w:p>
    <w:p w14:paraId="1EC0F453"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disorder: Effects on anxiety and stress reactivity. </w:t>
      </w:r>
      <w:r w:rsidRPr="007A5F27">
        <w:rPr>
          <w:rFonts w:ascii="Times New Roman" w:eastAsia="Times New Roman" w:hAnsi="Times New Roman" w:cs="Times New Roman"/>
          <w:i/>
          <w:sz w:val="24"/>
          <w:szCs w:val="24"/>
          <w:highlight w:val="white"/>
        </w:rPr>
        <w:t>The Journal of Clinical Psychiatry</w:t>
      </w:r>
      <w:r w:rsidRPr="007A5F27">
        <w:rPr>
          <w:rFonts w:ascii="Times New Roman" w:eastAsia="Times New Roman" w:hAnsi="Times New Roman" w:cs="Times New Roman"/>
          <w:sz w:val="24"/>
          <w:szCs w:val="24"/>
          <w:highlight w:val="white"/>
        </w:rPr>
        <w:t xml:space="preserve">, </w:t>
      </w:r>
    </w:p>
    <w:p w14:paraId="6B69D3D7"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i/>
          <w:sz w:val="24"/>
          <w:szCs w:val="24"/>
          <w:highlight w:val="white"/>
        </w:rPr>
        <w:t>74</w:t>
      </w:r>
      <w:r w:rsidRPr="007A5F27">
        <w:rPr>
          <w:rFonts w:ascii="Times New Roman" w:eastAsia="Times New Roman" w:hAnsi="Times New Roman" w:cs="Times New Roman"/>
          <w:sz w:val="24"/>
          <w:szCs w:val="24"/>
          <w:highlight w:val="white"/>
        </w:rPr>
        <w:t>(8), 786–792.</w:t>
      </w:r>
    </w:p>
    <w:p w14:paraId="55F0C814" w14:textId="77777777" w:rsidR="00171FC2" w:rsidRPr="007A5F27" w:rsidRDefault="00171FC2">
      <w:pPr>
        <w:jc w:val="both"/>
        <w:rPr>
          <w:rFonts w:ascii="Times New Roman" w:eastAsia="Times New Roman" w:hAnsi="Times New Roman" w:cs="Times New Roman"/>
          <w:sz w:val="24"/>
          <w:szCs w:val="24"/>
          <w:highlight w:val="white"/>
        </w:rPr>
      </w:pPr>
    </w:p>
    <w:p w14:paraId="1138938A"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Jain, S., Shapiro, S. L., </w:t>
      </w:r>
      <w:proofErr w:type="spellStart"/>
      <w:r w:rsidRPr="007A5F27">
        <w:rPr>
          <w:rFonts w:ascii="Times New Roman" w:eastAsia="Times New Roman" w:hAnsi="Times New Roman" w:cs="Times New Roman"/>
          <w:sz w:val="24"/>
          <w:szCs w:val="24"/>
          <w:highlight w:val="white"/>
        </w:rPr>
        <w:t>Swanick</w:t>
      </w:r>
      <w:proofErr w:type="spellEnd"/>
      <w:r w:rsidRPr="007A5F27">
        <w:rPr>
          <w:rFonts w:ascii="Times New Roman" w:eastAsia="Times New Roman" w:hAnsi="Times New Roman" w:cs="Times New Roman"/>
          <w:sz w:val="24"/>
          <w:szCs w:val="24"/>
          <w:highlight w:val="white"/>
        </w:rPr>
        <w:t xml:space="preserve">, S., </w:t>
      </w:r>
      <w:proofErr w:type="spellStart"/>
      <w:r w:rsidRPr="007A5F27">
        <w:rPr>
          <w:rFonts w:ascii="Times New Roman" w:eastAsia="Times New Roman" w:hAnsi="Times New Roman" w:cs="Times New Roman"/>
          <w:sz w:val="24"/>
          <w:szCs w:val="24"/>
          <w:highlight w:val="white"/>
        </w:rPr>
        <w:t>Roesch</w:t>
      </w:r>
      <w:proofErr w:type="spellEnd"/>
      <w:r w:rsidRPr="007A5F27">
        <w:rPr>
          <w:rFonts w:ascii="Times New Roman" w:eastAsia="Times New Roman" w:hAnsi="Times New Roman" w:cs="Times New Roman"/>
          <w:sz w:val="24"/>
          <w:szCs w:val="24"/>
          <w:highlight w:val="white"/>
        </w:rPr>
        <w:t xml:space="preserve">, S. C., Mills, P. J., Bell, I., &amp; Schwartz, G. E. R. </w:t>
      </w:r>
    </w:p>
    <w:p w14:paraId="4280DAAB"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(2007). A randomized controlled trial of mindfulness meditation versus relaxation </w:t>
      </w:r>
    </w:p>
    <w:p w14:paraId="64519B2D" w14:textId="77777777" w:rsidR="00171FC2" w:rsidRPr="007A5F27" w:rsidRDefault="00566D37">
      <w:pPr>
        <w:ind w:left="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training: Effects on distress, positive states of mind, rumination, and distraction. </w:t>
      </w:r>
      <w:r w:rsidRPr="007A5F27">
        <w:rPr>
          <w:rFonts w:ascii="Times New Roman" w:eastAsia="Times New Roman" w:hAnsi="Times New Roman" w:cs="Times New Roman"/>
          <w:i/>
          <w:sz w:val="24"/>
          <w:szCs w:val="24"/>
          <w:highlight w:val="white"/>
        </w:rPr>
        <w:t>Annals of Behavioral Medicine</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33</w:t>
      </w:r>
      <w:r w:rsidRPr="007A5F27">
        <w:rPr>
          <w:rFonts w:ascii="Times New Roman" w:eastAsia="Times New Roman" w:hAnsi="Times New Roman" w:cs="Times New Roman"/>
          <w:sz w:val="24"/>
          <w:szCs w:val="24"/>
          <w:highlight w:val="white"/>
        </w:rPr>
        <w:t xml:space="preserve">(1), 11–21. </w:t>
      </w:r>
    </w:p>
    <w:p w14:paraId="29BAEB02" w14:textId="77777777" w:rsidR="00171FC2" w:rsidRPr="007A5F27" w:rsidRDefault="00171FC2">
      <w:pPr>
        <w:ind w:left="720"/>
        <w:jc w:val="both"/>
        <w:rPr>
          <w:rFonts w:ascii="Times New Roman" w:eastAsia="Times New Roman" w:hAnsi="Times New Roman" w:cs="Times New Roman"/>
          <w:sz w:val="24"/>
          <w:szCs w:val="24"/>
        </w:rPr>
      </w:pPr>
    </w:p>
    <w:p w14:paraId="02D68785"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Kabat-Zinn, J., </w:t>
      </w:r>
      <w:proofErr w:type="spellStart"/>
      <w:r w:rsidRPr="007A5F27">
        <w:rPr>
          <w:rFonts w:ascii="Times New Roman" w:eastAsia="Times New Roman" w:hAnsi="Times New Roman" w:cs="Times New Roman"/>
          <w:sz w:val="24"/>
          <w:szCs w:val="24"/>
          <w:highlight w:val="white"/>
        </w:rPr>
        <w:t>Lipworth</w:t>
      </w:r>
      <w:proofErr w:type="spellEnd"/>
      <w:r w:rsidRPr="007A5F27">
        <w:rPr>
          <w:rFonts w:ascii="Times New Roman" w:eastAsia="Times New Roman" w:hAnsi="Times New Roman" w:cs="Times New Roman"/>
          <w:sz w:val="24"/>
          <w:szCs w:val="24"/>
          <w:highlight w:val="white"/>
        </w:rPr>
        <w:t xml:space="preserve">, L., &amp; Burney, R. (1985). The clinical use of mindfulness meditation </w:t>
      </w:r>
    </w:p>
    <w:p w14:paraId="7B1999FB"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for the self-regulation of chronic pain. </w:t>
      </w:r>
      <w:r w:rsidRPr="007A5F27">
        <w:rPr>
          <w:rFonts w:ascii="Times New Roman" w:eastAsia="Times New Roman" w:hAnsi="Times New Roman" w:cs="Times New Roman"/>
          <w:i/>
          <w:sz w:val="24"/>
          <w:szCs w:val="24"/>
          <w:highlight w:val="white"/>
        </w:rPr>
        <w:t>Journal of Behavioral Medicine</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8</w:t>
      </w:r>
      <w:r w:rsidRPr="007A5F27">
        <w:rPr>
          <w:rFonts w:ascii="Times New Roman" w:eastAsia="Times New Roman" w:hAnsi="Times New Roman" w:cs="Times New Roman"/>
          <w:sz w:val="24"/>
          <w:szCs w:val="24"/>
          <w:highlight w:val="white"/>
        </w:rPr>
        <w:t>(2), 163–190.</w:t>
      </w:r>
    </w:p>
    <w:p w14:paraId="203539E2" w14:textId="77777777" w:rsidR="00171FC2" w:rsidRPr="007A5F27" w:rsidRDefault="00171FC2">
      <w:pPr>
        <w:ind w:left="720"/>
        <w:jc w:val="both"/>
        <w:rPr>
          <w:rFonts w:ascii="Times New Roman" w:eastAsia="Times New Roman" w:hAnsi="Times New Roman" w:cs="Times New Roman"/>
          <w:sz w:val="24"/>
          <w:szCs w:val="24"/>
          <w:highlight w:val="white"/>
        </w:rPr>
      </w:pPr>
    </w:p>
    <w:p w14:paraId="34FA5BB5"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Kang, Y. S., Choi, S. Y., &amp; Ryu, E. (2009). The effectiveness of a stress coping program based </w:t>
      </w:r>
    </w:p>
    <w:p w14:paraId="039D08F9"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on mindfulness meditation on the stress, anxiety, and depression experienced by </w:t>
      </w:r>
    </w:p>
    <w:p w14:paraId="3A6DE03F"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nursing students in Korea. </w:t>
      </w:r>
      <w:r w:rsidRPr="007A5F27">
        <w:rPr>
          <w:rFonts w:ascii="Times New Roman" w:eastAsia="Times New Roman" w:hAnsi="Times New Roman" w:cs="Times New Roman"/>
          <w:i/>
          <w:sz w:val="24"/>
          <w:szCs w:val="24"/>
          <w:highlight w:val="white"/>
        </w:rPr>
        <w:t>Nurse Education Today</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29</w:t>
      </w:r>
      <w:r w:rsidRPr="007A5F27">
        <w:rPr>
          <w:rFonts w:ascii="Times New Roman" w:eastAsia="Times New Roman" w:hAnsi="Times New Roman" w:cs="Times New Roman"/>
          <w:sz w:val="24"/>
          <w:szCs w:val="24"/>
          <w:highlight w:val="white"/>
        </w:rPr>
        <w:t>(5), 538–543.</w:t>
      </w:r>
    </w:p>
    <w:p w14:paraId="244095AC" w14:textId="77777777" w:rsidR="00171FC2" w:rsidRPr="007A5F27" w:rsidRDefault="00171FC2">
      <w:pPr>
        <w:ind w:left="720"/>
        <w:jc w:val="both"/>
        <w:rPr>
          <w:rFonts w:ascii="Times New Roman" w:eastAsia="Times New Roman" w:hAnsi="Times New Roman" w:cs="Times New Roman"/>
          <w:sz w:val="24"/>
          <w:szCs w:val="24"/>
          <w:highlight w:val="white"/>
        </w:rPr>
      </w:pPr>
    </w:p>
    <w:p w14:paraId="5CBAB795" w14:textId="77777777" w:rsidR="00171FC2" w:rsidRPr="007A5F27" w:rsidRDefault="00566D37">
      <w:pPr>
        <w:jc w:val="both"/>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Kirschbaum</w:t>
      </w:r>
      <w:proofErr w:type="spellEnd"/>
      <w:r w:rsidRPr="007A5F27">
        <w:rPr>
          <w:rFonts w:ascii="Times New Roman" w:eastAsia="Times New Roman" w:hAnsi="Times New Roman" w:cs="Times New Roman"/>
          <w:sz w:val="24"/>
          <w:szCs w:val="24"/>
          <w:highlight w:val="white"/>
        </w:rPr>
        <w:t xml:space="preserve">, C., &amp; </w:t>
      </w:r>
      <w:proofErr w:type="spellStart"/>
      <w:r w:rsidRPr="007A5F27">
        <w:rPr>
          <w:rFonts w:ascii="Times New Roman" w:eastAsia="Times New Roman" w:hAnsi="Times New Roman" w:cs="Times New Roman"/>
          <w:sz w:val="24"/>
          <w:szCs w:val="24"/>
          <w:highlight w:val="white"/>
        </w:rPr>
        <w:t>Hellhammer</w:t>
      </w:r>
      <w:proofErr w:type="spellEnd"/>
      <w:r w:rsidRPr="007A5F27">
        <w:rPr>
          <w:rFonts w:ascii="Times New Roman" w:eastAsia="Times New Roman" w:hAnsi="Times New Roman" w:cs="Times New Roman"/>
          <w:sz w:val="24"/>
          <w:szCs w:val="24"/>
          <w:highlight w:val="white"/>
        </w:rPr>
        <w:t>, D. H. (1989). Salivary cortisol in psychobiological research:</w:t>
      </w:r>
    </w:p>
    <w:p w14:paraId="0221AFA4"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An overview. </w:t>
      </w:r>
      <w:proofErr w:type="spellStart"/>
      <w:r w:rsidRPr="007A5F27">
        <w:rPr>
          <w:rFonts w:ascii="Times New Roman" w:eastAsia="Times New Roman" w:hAnsi="Times New Roman" w:cs="Times New Roman"/>
          <w:i/>
          <w:sz w:val="24"/>
          <w:szCs w:val="24"/>
          <w:highlight w:val="white"/>
        </w:rPr>
        <w:t>Neuropsychobiology</w:t>
      </w:r>
      <w:proofErr w:type="spellEnd"/>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22</w:t>
      </w:r>
      <w:r w:rsidRPr="007A5F27">
        <w:rPr>
          <w:rFonts w:ascii="Times New Roman" w:eastAsia="Times New Roman" w:hAnsi="Times New Roman" w:cs="Times New Roman"/>
          <w:sz w:val="24"/>
          <w:szCs w:val="24"/>
          <w:highlight w:val="white"/>
        </w:rPr>
        <w:t>(3), 150–169.</w:t>
      </w:r>
    </w:p>
    <w:p w14:paraId="615BD841" w14:textId="77777777" w:rsidR="00171FC2" w:rsidRPr="007A5F27" w:rsidRDefault="00171FC2">
      <w:pPr>
        <w:jc w:val="both"/>
        <w:rPr>
          <w:rFonts w:ascii="Times New Roman" w:eastAsia="Times New Roman" w:hAnsi="Times New Roman" w:cs="Times New Roman"/>
          <w:sz w:val="24"/>
          <w:szCs w:val="24"/>
          <w:highlight w:val="white"/>
        </w:rPr>
      </w:pPr>
    </w:p>
    <w:p w14:paraId="1B841FDE" w14:textId="77777777" w:rsidR="00171FC2" w:rsidRPr="007A5F27" w:rsidRDefault="00566D37">
      <w:pPr>
        <w:jc w:val="both"/>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Lupien</w:t>
      </w:r>
      <w:proofErr w:type="spellEnd"/>
      <w:r w:rsidRPr="007A5F27">
        <w:rPr>
          <w:rFonts w:ascii="Times New Roman" w:eastAsia="Times New Roman" w:hAnsi="Times New Roman" w:cs="Times New Roman"/>
          <w:sz w:val="24"/>
          <w:szCs w:val="24"/>
          <w:highlight w:val="white"/>
        </w:rPr>
        <w:t xml:space="preserve">, S. J., </w:t>
      </w:r>
      <w:proofErr w:type="spellStart"/>
      <w:r w:rsidRPr="007A5F27">
        <w:rPr>
          <w:rFonts w:ascii="Times New Roman" w:eastAsia="Times New Roman" w:hAnsi="Times New Roman" w:cs="Times New Roman"/>
          <w:sz w:val="24"/>
          <w:szCs w:val="24"/>
          <w:highlight w:val="white"/>
        </w:rPr>
        <w:t>Maheu</w:t>
      </w:r>
      <w:proofErr w:type="spellEnd"/>
      <w:r w:rsidRPr="007A5F27">
        <w:rPr>
          <w:rFonts w:ascii="Times New Roman" w:eastAsia="Times New Roman" w:hAnsi="Times New Roman" w:cs="Times New Roman"/>
          <w:sz w:val="24"/>
          <w:szCs w:val="24"/>
          <w:highlight w:val="white"/>
        </w:rPr>
        <w:t xml:space="preserve">, F., Tu, M., </w:t>
      </w:r>
      <w:proofErr w:type="spellStart"/>
      <w:r w:rsidRPr="007A5F27">
        <w:rPr>
          <w:rFonts w:ascii="Times New Roman" w:eastAsia="Times New Roman" w:hAnsi="Times New Roman" w:cs="Times New Roman"/>
          <w:sz w:val="24"/>
          <w:szCs w:val="24"/>
          <w:highlight w:val="white"/>
        </w:rPr>
        <w:t>Fiocco</w:t>
      </w:r>
      <w:proofErr w:type="spellEnd"/>
      <w:r w:rsidRPr="007A5F27">
        <w:rPr>
          <w:rFonts w:ascii="Times New Roman" w:eastAsia="Times New Roman" w:hAnsi="Times New Roman" w:cs="Times New Roman"/>
          <w:sz w:val="24"/>
          <w:szCs w:val="24"/>
          <w:highlight w:val="white"/>
        </w:rPr>
        <w:t xml:space="preserve">, A., &amp; </w:t>
      </w:r>
      <w:proofErr w:type="spellStart"/>
      <w:r w:rsidRPr="007A5F27">
        <w:rPr>
          <w:rFonts w:ascii="Times New Roman" w:eastAsia="Times New Roman" w:hAnsi="Times New Roman" w:cs="Times New Roman"/>
          <w:sz w:val="24"/>
          <w:szCs w:val="24"/>
          <w:highlight w:val="white"/>
        </w:rPr>
        <w:t>Schramek</w:t>
      </w:r>
      <w:proofErr w:type="spellEnd"/>
      <w:r w:rsidRPr="007A5F27">
        <w:rPr>
          <w:rFonts w:ascii="Times New Roman" w:eastAsia="Times New Roman" w:hAnsi="Times New Roman" w:cs="Times New Roman"/>
          <w:sz w:val="24"/>
          <w:szCs w:val="24"/>
          <w:highlight w:val="white"/>
        </w:rPr>
        <w:t xml:space="preserve">, T. E. (2007). The effects of stress </w:t>
      </w:r>
    </w:p>
    <w:p w14:paraId="36C7417E"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and stress hormones on human cognition: Implications for the field of brain and</w:t>
      </w:r>
    </w:p>
    <w:p w14:paraId="1528614F"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highlight w:val="white"/>
        </w:rPr>
        <w:t xml:space="preserve">cognition. </w:t>
      </w:r>
      <w:r w:rsidRPr="007A5F27">
        <w:rPr>
          <w:rFonts w:ascii="Times New Roman" w:eastAsia="Times New Roman" w:hAnsi="Times New Roman" w:cs="Times New Roman"/>
          <w:i/>
          <w:sz w:val="24"/>
          <w:szCs w:val="24"/>
          <w:highlight w:val="white"/>
        </w:rPr>
        <w:t>Brain and cognition</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65</w:t>
      </w:r>
      <w:r w:rsidRPr="007A5F27">
        <w:rPr>
          <w:rFonts w:ascii="Times New Roman" w:eastAsia="Times New Roman" w:hAnsi="Times New Roman" w:cs="Times New Roman"/>
          <w:sz w:val="24"/>
          <w:szCs w:val="24"/>
          <w:highlight w:val="white"/>
        </w:rPr>
        <w:t>(3), 209-237.</w:t>
      </w:r>
    </w:p>
    <w:p w14:paraId="4929C1B4" w14:textId="77777777" w:rsidR="00171FC2" w:rsidRPr="007A5F27" w:rsidRDefault="00171FC2">
      <w:pPr>
        <w:jc w:val="both"/>
        <w:rPr>
          <w:rFonts w:ascii="Times New Roman" w:eastAsia="Times New Roman" w:hAnsi="Times New Roman" w:cs="Times New Roman"/>
          <w:sz w:val="24"/>
          <w:szCs w:val="24"/>
        </w:rPr>
      </w:pPr>
    </w:p>
    <w:p w14:paraId="61F90475" w14:textId="77777777" w:rsidR="00171FC2" w:rsidRPr="007A5F27" w:rsidRDefault="00566D37">
      <w:pPr>
        <w:jc w:val="both"/>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Lupien</w:t>
      </w:r>
      <w:proofErr w:type="spellEnd"/>
      <w:r w:rsidRPr="007A5F27">
        <w:rPr>
          <w:rFonts w:ascii="Times New Roman" w:eastAsia="Times New Roman" w:hAnsi="Times New Roman" w:cs="Times New Roman"/>
          <w:sz w:val="24"/>
          <w:szCs w:val="24"/>
          <w:highlight w:val="white"/>
        </w:rPr>
        <w:t xml:space="preserve">, S. J., McEwen, B. S., Gunnar, M. R., &amp; Heim, C. (2009). Effects of stress throughout </w:t>
      </w:r>
    </w:p>
    <w:p w14:paraId="292CF630"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the lifespan on the brain, </w:t>
      </w:r>
      <w:proofErr w:type="spellStart"/>
      <w:r w:rsidRPr="007A5F27">
        <w:rPr>
          <w:rFonts w:ascii="Times New Roman" w:eastAsia="Times New Roman" w:hAnsi="Times New Roman" w:cs="Times New Roman"/>
          <w:sz w:val="24"/>
          <w:szCs w:val="24"/>
          <w:highlight w:val="white"/>
        </w:rPr>
        <w:t>behaviour</w:t>
      </w:r>
      <w:proofErr w:type="spellEnd"/>
      <w:r w:rsidRPr="007A5F27">
        <w:rPr>
          <w:rFonts w:ascii="Times New Roman" w:eastAsia="Times New Roman" w:hAnsi="Times New Roman" w:cs="Times New Roman"/>
          <w:sz w:val="24"/>
          <w:szCs w:val="24"/>
          <w:highlight w:val="white"/>
        </w:rPr>
        <w:t xml:space="preserve"> and cognition. </w:t>
      </w:r>
      <w:r w:rsidRPr="007A5F27">
        <w:rPr>
          <w:rFonts w:ascii="Times New Roman" w:eastAsia="Times New Roman" w:hAnsi="Times New Roman" w:cs="Times New Roman"/>
          <w:i/>
          <w:sz w:val="24"/>
          <w:szCs w:val="24"/>
          <w:highlight w:val="white"/>
        </w:rPr>
        <w:t>Nature reviews. Neuroscience</w:t>
      </w:r>
      <w:r w:rsidRPr="007A5F27">
        <w:rPr>
          <w:rFonts w:ascii="Times New Roman" w:eastAsia="Times New Roman" w:hAnsi="Times New Roman" w:cs="Times New Roman"/>
          <w:sz w:val="24"/>
          <w:szCs w:val="24"/>
          <w:highlight w:val="white"/>
        </w:rPr>
        <w:t>,</w:t>
      </w:r>
    </w:p>
    <w:p w14:paraId="3CED68AD"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i/>
          <w:sz w:val="24"/>
          <w:szCs w:val="24"/>
          <w:highlight w:val="white"/>
        </w:rPr>
        <w:t>10</w:t>
      </w:r>
      <w:r w:rsidRPr="007A5F27">
        <w:rPr>
          <w:rFonts w:ascii="Times New Roman" w:eastAsia="Times New Roman" w:hAnsi="Times New Roman" w:cs="Times New Roman"/>
          <w:sz w:val="24"/>
          <w:szCs w:val="24"/>
          <w:highlight w:val="white"/>
        </w:rPr>
        <w:t>(6), 434.</w:t>
      </w:r>
    </w:p>
    <w:p w14:paraId="7AD59B7F" w14:textId="77777777" w:rsidR="00171FC2" w:rsidRPr="007A5F27" w:rsidRDefault="00171FC2">
      <w:pPr>
        <w:ind w:firstLine="720"/>
        <w:jc w:val="both"/>
        <w:rPr>
          <w:rFonts w:ascii="Times New Roman" w:eastAsia="Times New Roman" w:hAnsi="Times New Roman" w:cs="Times New Roman"/>
          <w:sz w:val="24"/>
          <w:szCs w:val="24"/>
          <w:highlight w:val="white"/>
        </w:rPr>
      </w:pPr>
    </w:p>
    <w:p w14:paraId="6FBB517E"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Mackenzie, C. S., Poulin, P. A., &amp; Seidman-Carlson, R. (2006). A brief mindfulness-based</w:t>
      </w:r>
    </w:p>
    <w:p w14:paraId="00324072"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stress reduction intervention for nurses and nurse aides. </w:t>
      </w:r>
      <w:r w:rsidRPr="007A5F27">
        <w:rPr>
          <w:rFonts w:ascii="Times New Roman" w:eastAsia="Times New Roman" w:hAnsi="Times New Roman" w:cs="Times New Roman"/>
          <w:i/>
          <w:sz w:val="24"/>
          <w:szCs w:val="24"/>
          <w:highlight w:val="white"/>
        </w:rPr>
        <w:t>Applied Nursing Research</w:t>
      </w:r>
      <w:r w:rsidRPr="007A5F27">
        <w:rPr>
          <w:rFonts w:ascii="Times New Roman" w:eastAsia="Times New Roman" w:hAnsi="Times New Roman" w:cs="Times New Roman"/>
          <w:sz w:val="24"/>
          <w:szCs w:val="24"/>
          <w:highlight w:val="white"/>
        </w:rPr>
        <w:t xml:space="preserve">, </w:t>
      </w:r>
    </w:p>
    <w:p w14:paraId="22DEF7A9"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i/>
          <w:sz w:val="24"/>
          <w:szCs w:val="24"/>
          <w:highlight w:val="white"/>
        </w:rPr>
        <w:t>19</w:t>
      </w:r>
      <w:r w:rsidRPr="007A5F27">
        <w:rPr>
          <w:rFonts w:ascii="Times New Roman" w:eastAsia="Times New Roman" w:hAnsi="Times New Roman" w:cs="Times New Roman"/>
          <w:sz w:val="24"/>
          <w:szCs w:val="24"/>
          <w:highlight w:val="white"/>
        </w:rPr>
        <w:t xml:space="preserve">(2), 105–109. </w:t>
      </w:r>
    </w:p>
    <w:p w14:paraId="5ECFC23F" w14:textId="77777777" w:rsidR="00171FC2" w:rsidRPr="007A5F27" w:rsidRDefault="00171FC2">
      <w:pPr>
        <w:jc w:val="both"/>
        <w:rPr>
          <w:rFonts w:ascii="Times New Roman" w:eastAsia="Times New Roman" w:hAnsi="Times New Roman" w:cs="Times New Roman"/>
          <w:sz w:val="24"/>
          <w:szCs w:val="24"/>
          <w:highlight w:val="white"/>
        </w:rPr>
      </w:pPr>
    </w:p>
    <w:p w14:paraId="635BC76C" w14:textId="77777777" w:rsidR="00171FC2" w:rsidRPr="007A5F27" w:rsidRDefault="00566D37">
      <w:pPr>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Mahmoud, J. S. R., Staten, R. T., Hall, L. A., &amp; Lennie, T. A. (2012). The relationship among</w:t>
      </w:r>
    </w:p>
    <w:p w14:paraId="52FE6096"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young adult college students’ depression, anxiety, stress, demographics, life</w:t>
      </w:r>
    </w:p>
    <w:p w14:paraId="03CC38FB"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satisfaction, and coping styles. </w:t>
      </w:r>
      <w:r w:rsidRPr="007A5F27">
        <w:rPr>
          <w:rFonts w:ascii="Times New Roman" w:eastAsia="Times New Roman" w:hAnsi="Times New Roman" w:cs="Times New Roman"/>
          <w:i/>
          <w:sz w:val="24"/>
          <w:szCs w:val="24"/>
        </w:rPr>
        <w:t>Issues in mental health nursing</w:t>
      </w:r>
      <w:r w:rsidRPr="007A5F27">
        <w:rPr>
          <w:rFonts w:ascii="Times New Roman" w:eastAsia="Times New Roman" w:hAnsi="Times New Roman" w:cs="Times New Roman"/>
          <w:sz w:val="24"/>
          <w:szCs w:val="24"/>
        </w:rPr>
        <w:t xml:space="preserve">, </w:t>
      </w:r>
      <w:r w:rsidRPr="007A5F27">
        <w:rPr>
          <w:rFonts w:ascii="Times New Roman" w:eastAsia="Times New Roman" w:hAnsi="Times New Roman" w:cs="Times New Roman"/>
          <w:i/>
          <w:sz w:val="24"/>
          <w:szCs w:val="24"/>
        </w:rPr>
        <w:t>33</w:t>
      </w:r>
      <w:r w:rsidRPr="007A5F27">
        <w:rPr>
          <w:rFonts w:ascii="Times New Roman" w:eastAsia="Times New Roman" w:hAnsi="Times New Roman" w:cs="Times New Roman"/>
          <w:sz w:val="24"/>
          <w:szCs w:val="24"/>
        </w:rPr>
        <w:t>(3), 149-156.</w:t>
      </w:r>
    </w:p>
    <w:p w14:paraId="4CB2AA88" w14:textId="77777777" w:rsidR="00171FC2" w:rsidRPr="007A5F27" w:rsidRDefault="00171FC2">
      <w:pPr>
        <w:ind w:firstLine="720"/>
        <w:jc w:val="both"/>
        <w:rPr>
          <w:rFonts w:ascii="Times New Roman" w:eastAsia="Times New Roman" w:hAnsi="Times New Roman" w:cs="Times New Roman"/>
          <w:sz w:val="24"/>
          <w:szCs w:val="24"/>
        </w:rPr>
      </w:pPr>
    </w:p>
    <w:p w14:paraId="7D4509D4" w14:textId="77777777" w:rsidR="00171FC2" w:rsidRPr="007A5F27" w:rsidRDefault="00566D37">
      <w:pPr>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Malarkey, W. B., </w:t>
      </w:r>
      <w:proofErr w:type="spellStart"/>
      <w:r w:rsidRPr="007A5F27">
        <w:rPr>
          <w:rFonts w:ascii="Times New Roman" w:eastAsia="Times New Roman" w:hAnsi="Times New Roman" w:cs="Times New Roman"/>
          <w:sz w:val="24"/>
          <w:szCs w:val="24"/>
        </w:rPr>
        <w:t>Jarjoura</w:t>
      </w:r>
      <w:proofErr w:type="spellEnd"/>
      <w:r w:rsidRPr="007A5F27">
        <w:rPr>
          <w:rFonts w:ascii="Times New Roman" w:eastAsia="Times New Roman" w:hAnsi="Times New Roman" w:cs="Times New Roman"/>
          <w:sz w:val="24"/>
          <w:szCs w:val="24"/>
        </w:rPr>
        <w:t xml:space="preserve">, D., &amp; Klatt, M. (2013). Workplace based mindfulness practice and </w:t>
      </w:r>
    </w:p>
    <w:p w14:paraId="5C9715D5"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inflammation: A randomized trial. </w:t>
      </w:r>
      <w:r w:rsidRPr="007A5F27">
        <w:rPr>
          <w:rFonts w:ascii="Times New Roman" w:eastAsia="Times New Roman" w:hAnsi="Times New Roman" w:cs="Times New Roman"/>
          <w:i/>
          <w:sz w:val="24"/>
          <w:szCs w:val="24"/>
        </w:rPr>
        <w:t>Brain, Behavior, and Immunity</w:t>
      </w:r>
      <w:r w:rsidRPr="007A5F27">
        <w:rPr>
          <w:rFonts w:ascii="Times New Roman" w:eastAsia="Times New Roman" w:hAnsi="Times New Roman" w:cs="Times New Roman"/>
          <w:sz w:val="24"/>
          <w:szCs w:val="24"/>
        </w:rPr>
        <w:t xml:space="preserve">, </w:t>
      </w:r>
      <w:r w:rsidRPr="007A5F27">
        <w:rPr>
          <w:rFonts w:ascii="Times New Roman" w:eastAsia="Times New Roman" w:hAnsi="Times New Roman" w:cs="Times New Roman"/>
          <w:i/>
          <w:sz w:val="24"/>
          <w:szCs w:val="24"/>
        </w:rPr>
        <w:t>27</w:t>
      </w:r>
      <w:r w:rsidRPr="007A5F27">
        <w:rPr>
          <w:rFonts w:ascii="Times New Roman" w:eastAsia="Times New Roman" w:hAnsi="Times New Roman" w:cs="Times New Roman"/>
          <w:sz w:val="24"/>
          <w:szCs w:val="24"/>
        </w:rPr>
        <w:t>(1), 145–154.</w:t>
      </w:r>
    </w:p>
    <w:p w14:paraId="2B2D641F" w14:textId="77777777" w:rsidR="00171FC2" w:rsidRPr="007A5F27" w:rsidRDefault="00171FC2">
      <w:pPr>
        <w:jc w:val="both"/>
        <w:rPr>
          <w:rFonts w:ascii="Times New Roman" w:eastAsia="Times New Roman" w:hAnsi="Times New Roman" w:cs="Times New Roman"/>
          <w:sz w:val="24"/>
          <w:szCs w:val="24"/>
        </w:rPr>
      </w:pPr>
    </w:p>
    <w:p w14:paraId="0766C7A4" w14:textId="77777777" w:rsidR="00171FC2" w:rsidRPr="007A5F27" w:rsidRDefault="00566D37">
      <w:pPr>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McDade, T. W., </w:t>
      </w:r>
      <w:proofErr w:type="spellStart"/>
      <w:r w:rsidRPr="007A5F27">
        <w:rPr>
          <w:rFonts w:ascii="Times New Roman" w:eastAsia="Times New Roman" w:hAnsi="Times New Roman" w:cs="Times New Roman"/>
          <w:sz w:val="24"/>
          <w:szCs w:val="24"/>
        </w:rPr>
        <w:t>Hawkley</w:t>
      </w:r>
      <w:proofErr w:type="spellEnd"/>
      <w:r w:rsidRPr="007A5F27">
        <w:rPr>
          <w:rFonts w:ascii="Times New Roman" w:eastAsia="Times New Roman" w:hAnsi="Times New Roman" w:cs="Times New Roman"/>
          <w:sz w:val="24"/>
          <w:szCs w:val="24"/>
        </w:rPr>
        <w:t xml:space="preserve">, L. C., &amp; Cacioppo, J. T. (2006). Psychosocial and behavioral </w:t>
      </w:r>
    </w:p>
    <w:p w14:paraId="0D0591E8"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predictors of inflammation in middle-aged and older adults: The Chicago health, aging, </w:t>
      </w:r>
    </w:p>
    <w:p w14:paraId="29BB3505" w14:textId="77777777" w:rsidR="00171FC2" w:rsidRPr="007A5F27" w:rsidRDefault="00566D37">
      <w:pPr>
        <w:ind w:left="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and social relations study. </w:t>
      </w:r>
      <w:r w:rsidRPr="007A5F27">
        <w:rPr>
          <w:rFonts w:ascii="Times New Roman" w:eastAsia="Times New Roman" w:hAnsi="Times New Roman" w:cs="Times New Roman"/>
          <w:i/>
          <w:sz w:val="24"/>
          <w:szCs w:val="24"/>
        </w:rPr>
        <w:t>Psychosomatic Medicine</w:t>
      </w:r>
      <w:r w:rsidRPr="007A5F27">
        <w:rPr>
          <w:rFonts w:ascii="Times New Roman" w:eastAsia="Times New Roman" w:hAnsi="Times New Roman" w:cs="Times New Roman"/>
          <w:sz w:val="24"/>
          <w:szCs w:val="24"/>
        </w:rPr>
        <w:t xml:space="preserve">, </w:t>
      </w:r>
      <w:r w:rsidRPr="007A5F27">
        <w:rPr>
          <w:rFonts w:ascii="Times New Roman" w:eastAsia="Times New Roman" w:hAnsi="Times New Roman" w:cs="Times New Roman"/>
          <w:i/>
          <w:sz w:val="24"/>
          <w:szCs w:val="24"/>
        </w:rPr>
        <w:t>68</w:t>
      </w:r>
      <w:r w:rsidRPr="007A5F27">
        <w:rPr>
          <w:rFonts w:ascii="Times New Roman" w:eastAsia="Times New Roman" w:hAnsi="Times New Roman" w:cs="Times New Roman"/>
          <w:sz w:val="24"/>
          <w:szCs w:val="24"/>
        </w:rPr>
        <w:t xml:space="preserve">(3), 376–381. </w:t>
      </w:r>
    </w:p>
    <w:p w14:paraId="0DEDBC17" w14:textId="77777777" w:rsidR="00171FC2" w:rsidRPr="007A5F27" w:rsidRDefault="00171FC2">
      <w:pPr>
        <w:ind w:firstLine="720"/>
        <w:jc w:val="both"/>
        <w:rPr>
          <w:rFonts w:ascii="Times New Roman" w:eastAsia="Times New Roman" w:hAnsi="Times New Roman" w:cs="Times New Roman"/>
          <w:sz w:val="24"/>
          <w:szCs w:val="24"/>
        </w:rPr>
      </w:pPr>
    </w:p>
    <w:p w14:paraId="74556577"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Miller, J. J., Fletcher, K., &amp; Kabat-Zinn, J. (1995). Three-year follow-up and clinical </w:t>
      </w:r>
    </w:p>
    <w:p w14:paraId="0B227F65"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implications of a mindfulness meditation-based stress reduction intervention in the </w:t>
      </w:r>
    </w:p>
    <w:p w14:paraId="457DEE3A"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treatment of anxiety disorders. </w:t>
      </w:r>
      <w:r w:rsidRPr="007A5F27">
        <w:rPr>
          <w:rFonts w:ascii="Times New Roman" w:eastAsia="Times New Roman" w:hAnsi="Times New Roman" w:cs="Times New Roman"/>
          <w:i/>
          <w:sz w:val="24"/>
          <w:szCs w:val="24"/>
          <w:highlight w:val="white"/>
        </w:rPr>
        <w:t>General Hospital Psychiatry</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17</w:t>
      </w:r>
      <w:r w:rsidRPr="007A5F27">
        <w:rPr>
          <w:rFonts w:ascii="Times New Roman" w:eastAsia="Times New Roman" w:hAnsi="Times New Roman" w:cs="Times New Roman"/>
          <w:sz w:val="24"/>
          <w:szCs w:val="24"/>
          <w:highlight w:val="white"/>
        </w:rPr>
        <w:t>, 192-200.</w:t>
      </w:r>
    </w:p>
    <w:p w14:paraId="0B290B2E" w14:textId="77777777" w:rsidR="00171FC2" w:rsidRPr="007A5F27" w:rsidRDefault="00171FC2">
      <w:pPr>
        <w:ind w:firstLine="720"/>
        <w:jc w:val="both"/>
        <w:rPr>
          <w:rFonts w:ascii="Times New Roman" w:eastAsia="Times New Roman" w:hAnsi="Times New Roman" w:cs="Times New Roman"/>
          <w:sz w:val="24"/>
          <w:szCs w:val="24"/>
          <w:highlight w:val="white"/>
        </w:rPr>
      </w:pPr>
    </w:p>
    <w:p w14:paraId="409E8A99" w14:textId="77777777" w:rsidR="00171FC2" w:rsidRPr="007A5F27" w:rsidRDefault="00566D37">
      <w:pPr>
        <w:jc w:val="both"/>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Morone</w:t>
      </w:r>
      <w:proofErr w:type="spellEnd"/>
      <w:r w:rsidRPr="007A5F27">
        <w:rPr>
          <w:rFonts w:ascii="Times New Roman" w:eastAsia="Times New Roman" w:hAnsi="Times New Roman" w:cs="Times New Roman"/>
          <w:sz w:val="24"/>
          <w:szCs w:val="24"/>
          <w:highlight w:val="white"/>
        </w:rPr>
        <w:t xml:space="preserve">, N. E., Greco, C. M., &amp; Weiner, D. K. (2008). Mindfulness meditation for the </w:t>
      </w:r>
    </w:p>
    <w:p w14:paraId="1D37F3D7"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treatment of chronic low back pain in older adults: A randomized controlled pilot </w:t>
      </w:r>
    </w:p>
    <w:p w14:paraId="069233EF" w14:textId="05AB3E34" w:rsidR="00171FC2" w:rsidRPr="007A5F27" w:rsidRDefault="00566D37">
      <w:pPr>
        <w:ind w:left="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study. </w:t>
      </w:r>
      <w:r w:rsidRPr="007A5F27">
        <w:rPr>
          <w:rFonts w:ascii="Times New Roman" w:eastAsia="Times New Roman" w:hAnsi="Times New Roman" w:cs="Times New Roman"/>
          <w:i/>
          <w:sz w:val="24"/>
          <w:szCs w:val="24"/>
          <w:highlight w:val="white"/>
        </w:rPr>
        <w:t>Pain</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134</w:t>
      </w:r>
      <w:r w:rsidRPr="007A5F27">
        <w:rPr>
          <w:rFonts w:ascii="Times New Roman" w:eastAsia="Times New Roman" w:hAnsi="Times New Roman" w:cs="Times New Roman"/>
          <w:sz w:val="24"/>
          <w:szCs w:val="24"/>
          <w:highlight w:val="white"/>
        </w:rPr>
        <w:t>(3), 310–319.</w:t>
      </w:r>
    </w:p>
    <w:p w14:paraId="157DF6A8" w14:textId="1C6C537D" w:rsidR="007A5F27" w:rsidRPr="007A5F27" w:rsidRDefault="007A5F27">
      <w:pPr>
        <w:ind w:left="720"/>
        <w:jc w:val="both"/>
        <w:rPr>
          <w:rFonts w:ascii="Times New Roman" w:eastAsia="Times New Roman" w:hAnsi="Times New Roman" w:cs="Times New Roman"/>
          <w:sz w:val="24"/>
          <w:szCs w:val="24"/>
          <w:highlight w:val="white"/>
        </w:rPr>
      </w:pPr>
    </w:p>
    <w:p w14:paraId="5AF96C54" w14:textId="77777777" w:rsidR="007A5F27" w:rsidRPr="007A5F27" w:rsidRDefault="007A5F27" w:rsidP="007A5F27">
      <w:pPr>
        <w:spacing w:after="200"/>
        <w:ind w:left="720" w:hanging="720"/>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Pendry</w:t>
      </w:r>
      <w:proofErr w:type="spellEnd"/>
      <w:r w:rsidRPr="007A5F27">
        <w:rPr>
          <w:rFonts w:ascii="Times New Roman" w:eastAsia="Times New Roman" w:hAnsi="Times New Roman" w:cs="Times New Roman"/>
          <w:sz w:val="24"/>
          <w:szCs w:val="24"/>
          <w:highlight w:val="white"/>
        </w:rPr>
        <w:t xml:space="preserve">, P., &amp; </w:t>
      </w:r>
      <w:proofErr w:type="spellStart"/>
      <w:r w:rsidRPr="007A5F27">
        <w:rPr>
          <w:rFonts w:ascii="Times New Roman" w:eastAsia="Times New Roman" w:hAnsi="Times New Roman" w:cs="Times New Roman"/>
          <w:sz w:val="24"/>
          <w:szCs w:val="24"/>
          <w:highlight w:val="white"/>
        </w:rPr>
        <w:t>Vandagriff</w:t>
      </w:r>
      <w:proofErr w:type="spellEnd"/>
      <w:r w:rsidRPr="007A5F27">
        <w:rPr>
          <w:rFonts w:ascii="Times New Roman" w:eastAsia="Times New Roman" w:hAnsi="Times New Roman" w:cs="Times New Roman"/>
          <w:sz w:val="24"/>
          <w:szCs w:val="24"/>
          <w:highlight w:val="white"/>
        </w:rPr>
        <w:t>, J. L. (2019). Animal visitation program (AVP) reduces cortisol levels of university students: A randomized controlled trial. </w:t>
      </w:r>
      <w:proofErr w:type="spellStart"/>
      <w:r w:rsidRPr="007A5F27">
        <w:rPr>
          <w:rFonts w:ascii="Times New Roman" w:eastAsia="Times New Roman" w:hAnsi="Times New Roman" w:cs="Times New Roman"/>
          <w:i/>
          <w:iCs/>
          <w:sz w:val="24"/>
          <w:szCs w:val="24"/>
          <w:highlight w:val="white"/>
        </w:rPr>
        <w:t>Aera</w:t>
      </w:r>
      <w:proofErr w:type="spellEnd"/>
      <w:r w:rsidRPr="007A5F27">
        <w:rPr>
          <w:rFonts w:ascii="Times New Roman" w:eastAsia="Times New Roman" w:hAnsi="Times New Roman" w:cs="Times New Roman"/>
          <w:i/>
          <w:iCs/>
          <w:sz w:val="24"/>
          <w:szCs w:val="24"/>
          <w:highlight w:val="white"/>
        </w:rPr>
        <w:t xml:space="preserve"> Open,</w:t>
      </w:r>
      <w:r w:rsidRPr="007A5F27">
        <w:rPr>
          <w:rFonts w:ascii="Times New Roman" w:eastAsia="Times New Roman" w:hAnsi="Times New Roman" w:cs="Times New Roman"/>
          <w:sz w:val="24"/>
          <w:szCs w:val="24"/>
          <w:highlight w:val="white"/>
        </w:rPr>
        <w:t> 5(2), 2332858419852592.</w:t>
      </w:r>
    </w:p>
    <w:p w14:paraId="31DF0D79" w14:textId="77777777" w:rsidR="00171FC2" w:rsidRPr="007A5F27" w:rsidRDefault="00171FC2">
      <w:pPr>
        <w:ind w:firstLine="720"/>
        <w:jc w:val="both"/>
        <w:rPr>
          <w:rFonts w:ascii="Times New Roman" w:eastAsia="Times New Roman" w:hAnsi="Times New Roman" w:cs="Times New Roman"/>
          <w:sz w:val="24"/>
          <w:szCs w:val="24"/>
          <w:highlight w:val="white"/>
        </w:rPr>
      </w:pPr>
    </w:p>
    <w:p w14:paraId="5514B6E5" w14:textId="77777777" w:rsidR="00171FC2" w:rsidRPr="007A5F27" w:rsidRDefault="00566D37">
      <w:pPr>
        <w:jc w:val="both"/>
        <w:rPr>
          <w:rFonts w:ascii="Times New Roman" w:eastAsia="Times New Roman" w:hAnsi="Times New Roman" w:cs="Times New Roman"/>
          <w:sz w:val="24"/>
          <w:szCs w:val="24"/>
        </w:rPr>
      </w:pPr>
      <w:proofErr w:type="spellStart"/>
      <w:r w:rsidRPr="007A5F27">
        <w:rPr>
          <w:rFonts w:ascii="Times New Roman" w:eastAsia="Times New Roman" w:hAnsi="Times New Roman" w:cs="Times New Roman"/>
          <w:sz w:val="24"/>
          <w:szCs w:val="24"/>
        </w:rPr>
        <w:t>Pospos</w:t>
      </w:r>
      <w:proofErr w:type="spellEnd"/>
      <w:r w:rsidRPr="007A5F27">
        <w:rPr>
          <w:rFonts w:ascii="Times New Roman" w:eastAsia="Times New Roman" w:hAnsi="Times New Roman" w:cs="Times New Roman"/>
          <w:sz w:val="24"/>
          <w:szCs w:val="24"/>
        </w:rPr>
        <w:t xml:space="preserve">, S., Young, I.T., Downs, N. et al. (2018). Web-based tools and mobile applications to </w:t>
      </w:r>
    </w:p>
    <w:p w14:paraId="16B9442A"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mitigate burnout, depression, and suicidality among healthcare students and </w:t>
      </w:r>
    </w:p>
    <w:p w14:paraId="5C78B1FC" w14:textId="77777777" w:rsidR="00171FC2" w:rsidRPr="007A5F27" w:rsidRDefault="00566D37">
      <w:pPr>
        <w:ind w:left="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professionals: a systematic review. </w:t>
      </w:r>
      <w:r w:rsidRPr="007A5F27">
        <w:rPr>
          <w:rFonts w:ascii="Times New Roman" w:eastAsia="Times New Roman" w:hAnsi="Times New Roman" w:cs="Times New Roman"/>
          <w:i/>
          <w:sz w:val="24"/>
          <w:szCs w:val="24"/>
        </w:rPr>
        <w:t>Academic Psychiatry</w:t>
      </w:r>
      <w:r w:rsidRPr="007A5F27">
        <w:rPr>
          <w:rFonts w:ascii="Times New Roman" w:eastAsia="Times New Roman" w:hAnsi="Times New Roman" w:cs="Times New Roman"/>
          <w:sz w:val="24"/>
          <w:szCs w:val="24"/>
        </w:rPr>
        <w:t xml:space="preserve">, </w:t>
      </w:r>
      <w:r w:rsidRPr="007A5F27">
        <w:rPr>
          <w:rFonts w:ascii="Times New Roman" w:eastAsia="Times New Roman" w:hAnsi="Times New Roman" w:cs="Times New Roman"/>
          <w:i/>
          <w:sz w:val="24"/>
          <w:szCs w:val="24"/>
        </w:rPr>
        <w:t>42</w:t>
      </w:r>
      <w:r w:rsidRPr="007A5F27">
        <w:rPr>
          <w:rFonts w:ascii="Times New Roman" w:eastAsia="Times New Roman" w:hAnsi="Times New Roman" w:cs="Times New Roman"/>
          <w:sz w:val="24"/>
          <w:szCs w:val="24"/>
        </w:rPr>
        <w:t>, 109-120.</w:t>
      </w:r>
    </w:p>
    <w:p w14:paraId="1D50E944" w14:textId="77777777" w:rsidR="00171FC2" w:rsidRPr="007A5F27" w:rsidRDefault="00171FC2">
      <w:pPr>
        <w:ind w:firstLine="720"/>
        <w:rPr>
          <w:rFonts w:ascii="Times New Roman" w:eastAsia="Times New Roman" w:hAnsi="Times New Roman" w:cs="Times New Roman"/>
        </w:rPr>
      </w:pPr>
    </w:p>
    <w:p w14:paraId="44118B94" w14:textId="77777777" w:rsidR="00171FC2" w:rsidRPr="007A5F27" w:rsidRDefault="00566D37">
      <w:pPr>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Rosenzweig, S., Greeson, J. M., </w:t>
      </w:r>
      <w:proofErr w:type="spellStart"/>
      <w:r w:rsidRPr="007A5F27">
        <w:rPr>
          <w:rFonts w:ascii="Times New Roman" w:eastAsia="Times New Roman" w:hAnsi="Times New Roman" w:cs="Times New Roman"/>
          <w:sz w:val="24"/>
          <w:szCs w:val="24"/>
        </w:rPr>
        <w:t>Reibel</w:t>
      </w:r>
      <w:proofErr w:type="spellEnd"/>
      <w:r w:rsidRPr="007A5F27">
        <w:rPr>
          <w:rFonts w:ascii="Times New Roman" w:eastAsia="Times New Roman" w:hAnsi="Times New Roman" w:cs="Times New Roman"/>
          <w:sz w:val="24"/>
          <w:szCs w:val="24"/>
        </w:rPr>
        <w:t xml:space="preserve">, D. K., Green, J. S., </w:t>
      </w:r>
      <w:proofErr w:type="spellStart"/>
      <w:r w:rsidRPr="007A5F27">
        <w:rPr>
          <w:rFonts w:ascii="Times New Roman" w:eastAsia="Times New Roman" w:hAnsi="Times New Roman" w:cs="Times New Roman"/>
          <w:sz w:val="24"/>
          <w:szCs w:val="24"/>
        </w:rPr>
        <w:t>Jasser</w:t>
      </w:r>
      <w:proofErr w:type="spellEnd"/>
      <w:r w:rsidRPr="007A5F27">
        <w:rPr>
          <w:rFonts w:ascii="Times New Roman" w:eastAsia="Times New Roman" w:hAnsi="Times New Roman" w:cs="Times New Roman"/>
          <w:sz w:val="24"/>
          <w:szCs w:val="24"/>
        </w:rPr>
        <w:t>, S. A., &amp; Beasley, D.</w:t>
      </w:r>
    </w:p>
    <w:p w14:paraId="7024773E"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 xml:space="preserve">(2010). Mindfulness-based stress reduction for chronic pain conditions: Variation in </w:t>
      </w:r>
    </w:p>
    <w:p w14:paraId="41FF747E" w14:textId="77777777" w:rsidR="00171FC2" w:rsidRPr="007A5F27" w:rsidRDefault="00566D37">
      <w:pPr>
        <w:ind w:firstLine="720"/>
        <w:jc w:val="both"/>
        <w:rPr>
          <w:rFonts w:ascii="Times New Roman" w:eastAsia="Times New Roman" w:hAnsi="Times New Roman" w:cs="Times New Roman"/>
          <w:i/>
          <w:sz w:val="24"/>
          <w:szCs w:val="24"/>
        </w:rPr>
      </w:pPr>
      <w:r w:rsidRPr="007A5F27">
        <w:rPr>
          <w:rFonts w:ascii="Times New Roman" w:eastAsia="Times New Roman" w:hAnsi="Times New Roman" w:cs="Times New Roman"/>
          <w:sz w:val="24"/>
          <w:szCs w:val="24"/>
        </w:rPr>
        <w:t xml:space="preserve">treatment outcomes and role of home meditation practice. </w:t>
      </w:r>
      <w:r w:rsidRPr="007A5F27">
        <w:rPr>
          <w:rFonts w:ascii="Times New Roman" w:eastAsia="Times New Roman" w:hAnsi="Times New Roman" w:cs="Times New Roman"/>
          <w:i/>
          <w:sz w:val="24"/>
          <w:szCs w:val="24"/>
        </w:rPr>
        <w:t xml:space="preserve">Journal of </w:t>
      </w:r>
      <w:proofErr w:type="spellStart"/>
      <w:r w:rsidRPr="007A5F27">
        <w:rPr>
          <w:rFonts w:ascii="Times New Roman" w:eastAsia="Times New Roman" w:hAnsi="Times New Roman" w:cs="Times New Roman"/>
          <w:i/>
          <w:sz w:val="24"/>
          <w:szCs w:val="24"/>
        </w:rPr>
        <w:t>Psychomatic</w:t>
      </w:r>
      <w:proofErr w:type="spellEnd"/>
      <w:r w:rsidRPr="007A5F27">
        <w:rPr>
          <w:rFonts w:ascii="Times New Roman" w:eastAsia="Times New Roman" w:hAnsi="Times New Roman" w:cs="Times New Roman"/>
          <w:i/>
          <w:sz w:val="24"/>
          <w:szCs w:val="24"/>
        </w:rPr>
        <w:t xml:space="preserve"> </w:t>
      </w:r>
    </w:p>
    <w:p w14:paraId="0024E011" w14:textId="77777777" w:rsidR="00171FC2" w:rsidRPr="007A5F27" w:rsidRDefault="00566D37">
      <w:pPr>
        <w:ind w:firstLine="720"/>
        <w:jc w:val="both"/>
        <w:rPr>
          <w:rFonts w:ascii="Times New Roman" w:eastAsia="Times New Roman" w:hAnsi="Times New Roman" w:cs="Times New Roman"/>
          <w:sz w:val="24"/>
          <w:szCs w:val="24"/>
        </w:rPr>
      </w:pPr>
      <w:r w:rsidRPr="007A5F27">
        <w:rPr>
          <w:rFonts w:ascii="Times New Roman" w:eastAsia="Times New Roman" w:hAnsi="Times New Roman" w:cs="Times New Roman"/>
          <w:i/>
          <w:sz w:val="24"/>
          <w:szCs w:val="24"/>
        </w:rPr>
        <w:t>Research</w:t>
      </w:r>
      <w:r w:rsidRPr="007A5F27">
        <w:rPr>
          <w:rFonts w:ascii="Times New Roman" w:eastAsia="Times New Roman" w:hAnsi="Times New Roman" w:cs="Times New Roman"/>
          <w:sz w:val="24"/>
          <w:szCs w:val="24"/>
        </w:rPr>
        <w:t xml:space="preserve">, </w:t>
      </w:r>
      <w:r w:rsidRPr="007A5F27">
        <w:rPr>
          <w:rFonts w:ascii="Times New Roman" w:eastAsia="Times New Roman" w:hAnsi="Times New Roman" w:cs="Times New Roman"/>
          <w:i/>
          <w:sz w:val="24"/>
          <w:szCs w:val="24"/>
        </w:rPr>
        <w:t>68</w:t>
      </w:r>
      <w:r w:rsidRPr="007A5F27">
        <w:rPr>
          <w:rFonts w:ascii="Times New Roman" w:eastAsia="Times New Roman" w:hAnsi="Times New Roman" w:cs="Times New Roman"/>
          <w:sz w:val="24"/>
          <w:szCs w:val="24"/>
        </w:rPr>
        <w:t>(1), 29–36.</w:t>
      </w:r>
    </w:p>
    <w:p w14:paraId="21B49AEF" w14:textId="77777777" w:rsidR="00171FC2" w:rsidRPr="007A5F27" w:rsidRDefault="00171FC2">
      <w:pPr>
        <w:jc w:val="both"/>
        <w:rPr>
          <w:rFonts w:ascii="Times New Roman" w:eastAsia="Times New Roman" w:hAnsi="Times New Roman" w:cs="Times New Roman"/>
          <w:sz w:val="24"/>
          <w:szCs w:val="24"/>
          <w:highlight w:val="white"/>
        </w:rPr>
      </w:pPr>
    </w:p>
    <w:p w14:paraId="7AD63021" w14:textId="77777777" w:rsidR="007A5F27" w:rsidRPr="007A5F27" w:rsidRDefault="007A5F27" w:rsidP="007A5F27">
      <w:pPr>
        <w:spacing w:after="200"/>
        <w:ind w:left="720" w:hanging="720"/>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Sawyer, J. (2016). C-Reactive Protein Levels in a Young Adult Population with Major Depressive Disorder. </w:t>
      </w:r>
      <w:r w:rsidRPr="007A5F27">
        <w:rPr>
          <w:rFonts w:ascii="Times New Roman" w:eastAsia="Times New Roman" w:hAnsi="Times New Roman" w:cs="Times New Roman"/>
          <w:i/>
          <w:iCs/>
          <w:sz w:val="24"/>
          <w:szCs w:val="24"/>
          <w:highlight w:val="white"/>
        </w:rPr>
        <w:t>Honors Scholar Theses.</w:t>
      </w:r>
      <w:r w:rsidRPr="007A5F27">
        <w:rPr>
          <w:rFonts w:ascii="Times New Roman" w:eastAsia="Times New Roman" w:hAnsi="Times New Roman" w:cs="Times New Roman"/>
          <w:sz w:val="24"/>
          <w:szCs w:val="24"/>
          <w:highlight w:val="white"/>
        </w:rPr>
        <w:t xml:space="preserve"> 501. https://opencommons.uconn.edu/srhonors_theses/501</w:t>
      </w:r>
    </w:p>
    <w:p w14:paraId="28A8837E" w14:textId="77777777" w:rsidR="00171FC2" w:rsidRPr="007A5F27" w:rsidRDefault="00566D37">
      <w:pPr>
        <w:jc w:val="both"/>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lastRenderedPageBreak/>
        <w:t>Schlarb</w:t>
      </w:r>
      <w:proofErr w:type="spellEnd"/>
      <w:r w:rsidRPr="007A5F27">
        <w:rPr>
          <w:rFonts w:ascii="Times New Roman" w:eastAsia="Times New Roman" w:hAnsi="Times New Roman" w:cs="Times New Roman"/>
          <w:sz w:val="24"/>
          <w:szCs w:val="24"/>
          <w:highlight w:val="white"/>
        </w:rPr>
        <w:t xml:space="preserve">, A. A., Friedrich, A., &amp; </w:t>
      </w:r>
      <w:proofErr w:type="spellStart"/>
      <w:r w:rsidRPr="007A5F27">
        <w:rPr>
          <w:rFonts w:ascii="Times New Roman" w:eastAsia="Times New Roman" w:hAnsi="Times New Roman" w:cs="Times New Roman"/>
          <w:sz w:val="24"/>
          <w:szCs w:val="24"/>
          <w:highlight w:val="white"/>
        </w:rPr>
        <w:t>Claßen</w:t>
      </w:r>
      <w:proofErr w:type="spellEnd"/>
      <w:r w:rsidRPr="007A5F27">
        <w:rPr>
          <w:rFonts w:ascii="Times New Roman" w:eastAsia="Times New Roman" w:hAnsi="Times New Roman" w:cs="Times New Roman"/>
          <w:sz w:val="24"/>
          <w:szCs w:val="24"/>
          <w:highlight w:val="white"/>
        </w:rPr>
        <w:t xml:space="preserve">, M. (2017). Sleep problems in university students - An </w:t>
      </w:r>
    </w:p>
    <w:p w14:paraId="63C93144"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intervention. </w:t>
      </w:r>
      <w:r w:rsidRPr="007A5F27">
        <w:rPr>
          <w:rFonts w:ascii="Times New Roman" w:eastAsia="Times New Roman" w:hAnsi="Times New Roman" w:cs="Times New Roman"/>
          <w:i/>
          <w:sz w:val="24"/>
          <w:szCs w:val="24"/>
          <w:highlight w:val="white"/>
        </w:rPr>
        <w:t>Neuropsychiatric Disease and Treatment</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13</w:t>
      </w:r>
      <w:r w:rsidRPr="007A5F27">
        <w:rPr>
          <w:rFonts w:ascii="Times New Roman" w:eastAsia="Times New Roman" w:hAnsi="Times New Roman" w:cs="Times New Roman"/>
          <w:sz w:val="24"/>
          <w:szCs w:val="24"/>
          <w:highlight w:val="white"/>
        </w:rPr>
        <w:t xml:space="preserve">, 1989–2001. </w:t>
      </w:r>
    </w:p>
    <w:p w14:paraId="3873FC42" w14:textId="77777777" w:rsidR="00171FC2" w:rsidRPr="007A5F27" w:rsidRDefault="00171FC2">
      <w:pPr>
        <w:ind w:firstLine="720"/>
        <w:jc w:val="both"/>
        <w:rPr>
          <w:rFonts w:ascii="Times New Roman" w:eastAsia="Times New Roman" w:hAnsi="Times New Roman" w:cs="Times New Roman"/>
          <w:sz w:val="24"/>
          <w:szCs w:val="24"/>
          <w:highlight w:val="white"/>
        </w:rPr>
      </w:pPr>
    </w:p>
    <w:p w14:paraId="54A141CC"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Schreiner, I., &amp; Malcolm, J. P. (2008). The benefits of mindfulness meditation: Changes in </w:t>
      </w:r>
    </w:p>
    <w:p w14:paraId="4966166F"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emotional states of depression, anxiety, and stress. </w:t>
      </w:r>
      <w:proofErr w:type="spellStart"/>
      <w:r w:rsidRPr="007A5F27">
        <w:rPr>
          <w:rFonts w:ascii="Times New Roman" w:eastAsia="Times New Roman" w:hAnsi="Times New Roman" w:cs="Times New Roman"/>
          <w:i/>
          <w:sz w:val="24"/>
          <w:szCs w:val="24"/>
          <w:highlight w:val="white"/>
        </w:rPr>
        <w:t>Behaviour</w:t>
      </w:r>
      <w:proofErr w:type="spellEnd"/>
      <w:r w:rsidRPr="007A5F27">
        <w:rPr>
          <w:rFonts w:ascii="Times New Roman" w:eastAsia="Times New Roman" w:hAnsi="Times New Roman" w:cs="Times New Roman"/>
          <w:i/>
          <w:sz w:val="24"/>
          <w:szCs w:val="24"/>
          <w:highlight w:val="white"/>
        </w:rPr>
        <w:t xml:space="preserve"> Change</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25</w:t>
      </w:r>
      <w:r w:rsidRPr="007A5F27">
        <w:rPr>
          <w:rFonts w:ascii="Times New Roman" w:eastAsia="Times New Roman" w:hAnsi="Times New Roman" w:cs="Times New Roman"/>
          <w:sz w:val="24"/>
          <w:szCs w:val="24"/>
          <w:highlight w:val="white"/>
        </w:rPr>
        <w:t>(3), 156–168.</w:t>
      </w:r>
    </w:p>
    <w:p w14:paraId="6C778CAB" w14:textId="77777777" w:rsidR="00171FC2" w:rsidRPr="007A5F27" w:rsidRDefault="00171FC2">
      <w:pPr>
        <w:ind w:left="720"/>
        <w:rPr>
          <w:rFonts w:ascii="Times New Roman" w:eastAsia="Times New Roman" w:hAnsi="Times New Roman" w:cs="Times New Roman"/>
          <w:sz w:val="24"/>
          <w:szCs w:val="24"/>
          <w:highlight w:val="white"/>
        </w:rPr>
      </w:pPr>
    </w:p>
    <w:p w14:paraId="415C6EFD" w14:textId="77777777" w:rsidR="00171FC2" w:rsidRPr="007A5F27" w:rsidRDefault="00566D37">
      <w:pPr>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Segal, Z.V., Teasdale, J.D., Williams, J.M. </w:t>
      </w:r>
      <w:proofErr w:type="spellStart"/>
      <w:r w:rsidRPr="007A5F27">
        <w:rPr>
          <w:rFonts w:ascii="Times New Roman" w:eastAsia="Times New Roman" w:hAnsi="Times New Roman" w:cs="Times New Roman"/>
          <w:sz w:val="24"/>
          <w:szCs w:val="24"/>
          <w:highlight w:val="white"/>
        </w:rPr>
        <w:t>Gemar</w:t>
      </w:r>
      <w:proofErr w:type="spellEnd"/>
      <w:r w:rsidRPr="007A5F27">
        <w:rPr>
          <w:rFonts w:ascii="Times New Roman" w:eastAsia="Times New Roman" w:hAnsi="Times New Roman" w:cs="Times New Roman"/>
          <w:sz w:val="24"/>
          <w:szCs w:val="24"/>
          <w:highlight w:val="white"/>
        </w:rPr>
        <w:t xml:space="preserve">, M.C., 2002. The mindfulness-based </w:t>
      </w:r>
    </w:p>
    <w:p w14:paraId="121AA4EC" w14:textId="77777777" w:rsidR="00171FC2" w:rsidRPr="007A5F27" w:rsidRDefault="00566D37">
      <w:pPr>
        <w:ind w:firstLine="720"/>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cognitive therapy adherence scale: interrater reliability, adherence to protocol and </w:t>
      </w:r>
    </w:p>
    <w:p w14:paraId="2335B060" w14:textId="77777777" w:rsidR="00171FC2" w:rsidRPr="007A5F27" w:rsidRDefault="00566D37">
      <w:pPr>
        <w:ind w:firstLine="720"/>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treatment distinctiveness. Clinical Psychol. Psychotherapy, </w:t>
      </w:r>
      <w:r w:rsidRPr="007A5F27">
        <w:rPr>
          <w:rFonts w:ascii="Times New Roman" w:eastAsia="Times New Roman" w:hAnsi="Times New Roman" w:cs="Times New Roman"/>
          <w:i/>
          <w:sz w:val="24"/>
          <w:szCs w:val="24"/>
          <w:highlight w:val="white"/>
        </w:rPr>
        <w:t>9</w:t>
      </w:r>
      <w:r w:rsidRPr="007A5F27">
        <w:rPr>
          <w:rFonts w:ascii="Times New Roman" w:eastAsia="Times New Roman" w:hAnsi="Times New Roman" w:cs="Times New Roman"/>
          <w:sz w:val="24"/>
          <w:szCs w:val="24"/>
          <w:highlight w:val="white"/>
        </w:rPr>
        <w:t>, 131-138.</w:t>
      </w:r>
    </w:p>
    <w:p w14:paraId="5DBC2705" w14:textId="77777777" w:rsidR="00171FC2" w:rsidRPr="007A5F27" w:rsidRDefault="00171FC2">
      <w:pPr>
        <w:ind w:left="720"/>
        <w:rPr>
          <w:rFonts w:ascii="Times New Roman" w:eastAsia="Times New Roman" w:hAnsi="Times New Roman" w:cs="Times New Roman"/>
          <w:sz w:val="24"/>
          <w:szCs w:val="24"/>
          <w:highlight w:val="white"/>
        </w:rPr>
      </w:pPr>
    </w:p>
    <w:p w14:paraId="1631C3FC" w14:textId="77777777" w:rsidR="00171FC2" w:rsidRPr="007A5F27" w:rsidRDefault="00566D37">
      <w:pPr>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Segawa</w:t>
      </w:r>
      <w:proofErr w:type="spellEnd"/>
      <w:r w:rsidRPr="007A5F27">
        <w:rPr>
          <w:rFonts w:ascii="Times New Roman" w:eastAsia="Times New Roman" w:hAnsi="Times New Roman" w:cs="Times New Roman"/>
          <w:sz w:val="24"/>
          <w:szCs w:val="24"/>
          <w:highlight w:val="white"/>
        </w:rPr>
        <w:t xml:space="preserve">, J. A., (2019). Hands-on undergraduate experiences using low-cost </w:t>
      </w:r>
    </w:p>
    <w:p w14:paraId="0E3853DF" w14:textId="77777777" w:rsidR="00171FC2" w:rsidRPr="007A5F27" w:rsidRDefault="00566D37">
      <w:pPr>
        <w:ind w:firstLine="720"/>
        <w:rPr>
          <w:rFonts w:ascii="Times New Roman" w:eastAsia="Times New Roman" w:hAnsi="Times New Roman" w:cs="Times New Roman"/>
          <w:i/>
          <w:sz w:val="24"/>
          <w:szCs w:val="24"/>
          <w:highlight w:val="white"/>
        </w:rPr>
      </w:pPr>
      <w:r w:rsidRPr="007A5F27">
        <w:rPr>
          <w:rFonts w:ascii="Times New Roman" w:eastAsia="Times New Roman" w:hAnsi="Times New Roman" w:cs="Times New Roman"/>
          <w:sz w:val="24"/>
          <w:szCs w:val="24"/>
          <w:highlight w:val="white"/>
        </w:rPr>
        <w:t xml:space="preserve">electroencephalography (EEG) devices. </w:t>
      </w:r>
      <w:r w:rsidRPr="007A5F27">
        <w:rPr>
          <w:rFonts w:ascii="Times New Roman" w:eastAsia="Times New Roman" w:hAnsi="Times New Roman" w:cs="Times New Roman"/>
          <w:i/>
          <w:sz w:val="24"/>
          <w:szCs w:val="24"/>
          <w:highlight w:val="white"/>
        </w:rPr>
        <w:t xml:space="preserve">Journal of Undergraduate Neuroscience </w:t>
      </w:r>
    </w:p>
    <w:p w14:paraId="21F643C4" w14:textId="77777777" w:rsidR="00171FC2" w:rsidRPr="007A5F27" w:rsidRDefault="00566D37">
      <w:pPr>
        <w:ind w:firstLine="720"/>
        <w:rPr>
          <w:rFonts w:ascii="Times New Roman" w:eastAsia="Times New Roman" w:hAnsi="Times New Roman" w:cs="Times New Roman"/>
          <w:sz w:val="24"/>
          <w:szCs w:val="24"/>
          <w:highlight w:val="white"/>
        </w:rPr>
      </w:pPr>
      <w:r w:rsidRPr="007A5F27">
        <w:rPr>
          <w:rFonts w:ascii="Times New Roman" w:eastAsia="Times New Roman" w:hAnsi="Times New Roman" w:cs="Times New Roman"/>
          <w:i/>
          <w:sz w:val="24"/>
          <w:szCs w:val="24"/>
          <w:highlight w:val="white"/>
        </w:rPr>
        <w:t>Education, 17</w:t>
      </w:r>
      <w:r w:rsidRPr="007A5F27">
        <w:rPr>
          <w:rFonts w:ascii="Times New Roman" w:eastAsia="Times New Roman" w:hAnsi="Times New Roman" w:cs="Times New Roman"/>
          <w:sz w:val="24"/>
          <w:szCs w:val="24"/>
          <w:highlight w:val="white"/>
        </w:rPr>
        <w:t>(2), A119.</w:t>
      </w:r>
    </w:p>
    <w:p w14:paraId="7F92810E" w14:textId="77777777" w:rsidR="00171FC2" w:rsidRPr="007A5F27" w:rsidRDefault="00171FC2">
      <w:pPr>
        <w:rPr>
          <w:rFonts w:ascii="Times New Roman" w:eastAsia="Times New Roman" w:hAnsi="Times New Roman" w:cs="Times New Roman"/>
          <w:sz w:val="24"/>
          <w:szCs w:val="24"/>
          <w:highlight w:val="white"/>
        </w:rPr>
      </w:pPr>
    </w:p>
    <w:p w14:paraId="326DE189" w14:textId="77777777" w:rsidR="00171FC2" w:rsidRPr="007A5F27" w:rsidRDefault="00566D37">
      <w:pPr>
        <w:jc w:val="both"/>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Spijkerman</w:t>
      </w:r>
      <w:proofErr w:type="spellEnd"/>
      <w:r w:rsidRPr="007A5F27">
        <w:rPr>
          <w:rFonts w:ascii="Times New Roman" w:eastAsia="Times New Roman" w:hAnsi="Times New Roman" w:cs="Times New Roman"/>
          <w:sz w:val="24"/>
          <w:szCs w:val="24"/>
          <w:highlight w:val="white"/>
        </w:rPr>
        <w:t xml:space="preserve">, M. P. J., Pots, W. T. M., &amp; </w:t>
      </w:r>
      <w:proofErr w:type="spellStart"/>
      <w:r w:rsidRPr="007A5F27">
        <w:rPr>
          <w:rFonts w:ascii="Times New Roman" w:eastAsia="Times New Roman" w:hAnsi="Times New Roman" w:cs="Times New Roman"/>
          <w:sz w:val="24"/>
          <w:szCs w:val="24"/>
          <w:highlight w:val="white"/>
        </w:rPr>
        <w:t>Bohlmeijer</w:t>
      </w:r>
      <w:proofErr w:type="spellEnd"/>
      <w:r w:rsidRPr="007A5F27">
        <w:rPr>
          <w:rFonts w:ascii="Times New Roman" w:eastAsia="Times New Roman" w:hAnsi="Times New Roman" w:cs="Times New Roman"/>
          <w:sz w:val="24"/>
          <w:szCs w:val="24"/>
          <w:highlight w:val="white"/>
        </w:rPr>
        <w:t xml:space="preserve">, E. T. (2016). Effectiveness of online </w:t>
      </w:r>
    </w:p>
    <w:p w14:paraId="3C720A87" w14:textId="6DFF91D2" w:rsidR="00171FC2" w:rsidRDefault="00566D37">
      <w:pPr>
        <w:ind w:left="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mindfulness-based interventions in improving mental health: A review and meta-analysis of </w:t>
      </w:r>
      <w:proofErr w:type="spellStart"/>
      <w:r w:rsidRPr="007A5F27">
        <w:rPr>
          <w:rFonts w:ascii="Times New Roman" w:eastAsia="Times New Roman" w:hAnsi="Times New Roman" w:cs="Times New Roman"/>
          <w:sz w:val="24"/>
          <w:szCs w:val="24"/>
          <w:highlight w:val="white"/>
        </w:rPr>
        <w:t>randomised</w:t>
      </w:r>
      <w:proofErr w:type="spellEnd"/>
      <w:r w:rsidRPr="007A5F27">
        <w:rPr>
          <w:rFonts w:ascii="Times New Roman" w:eastAsia="Times New Roman" w:hAnsi="Times New Roman" w:cs="Times New Roman"/>
          <w:sz w:val="24"/>
          <w:szCs w:val="24"/>
          <w:highlight w:val="white"/>
        </w:rPr>
        <w:t xml:space="preserve"> controlled trials. </w:t>
      </w:r>
      <w:r w:rsidRPr="007A5F27">
        <w:rPr>
          <w:rFonts w:ascii="Times New Roman" w:eastAsia="Times New Roman" w:hAnsi="Times New Roman" w:cs="Times New Roman"/>
          <w:i/>
          <w:sz w:val="24"/>
          <w:szCs w:val="24"/>
          <w:highlight w:val="white"/>
        </w:rPr>
        <w:t>Clinical psychology review</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45</w:t>
      </w:r>
      <w:r w:rsidRPr="007A5F27">
        <w:rPr>
          <w:rFonts w:ascii="Times New Roman" w:eastAsia="Times New Roman" w:hAnsi="Times New Roman" w:cs="Times New Roman"/>
          <w:sz w:val="24"/>
          <w:szCs w:val="24"/>
          <w:highlight w:val="white"/>
        </w:rPr>
        <w:t>, 102-114.</w:t>
      </w:r>
    </w:p>
    <w:p w14:paraId="008A147D" w14:textId="4C40A1CD" w:rsidR="00931E45" w:rsidRDefault="00931E45">
      <w:pPr>
        <w:ind w:left="720"/>
        <w:jc w:val="both"/>
        <w:rPr>
          <w:rFonts w:ascii="Times New Roman" w:eastAsia="Times New Roman" w:hAnsi="Times New Roman" w:cs="Times New Roman"/>
          <w:sz w:val="24"/>
          <w:szCs w:val="24"/>
          <w:highlight w:val="white"/>
        </w:rPr>
      </w:pPr>
    </w:p>
    <w:p w14:paraId="668C1D9F" w14:textId="15904CFC" w:rsidR="00931E45" w:rsidRPr="007A5F27" w:rsidRDefault="00931E45" w:rsidP="00931E45">
      <w:pPr>
        <w:pStyle w:val="Heading2"/>
        <w:shd w:val="clear" w:color="auto" w:fill="FFFFFF"/>
        <w:spacing w:before="0"/>
        <w:ind w:left="720" w:hanging="720"/>
        <w:rPr>
          <w:rFonts w:ascii="Times New Roman" w:eastAsia="Times New Roman" w:hAnsi="Times New Roman" w:cs="Times New Roman"/>
          <w:sz w:val="24"/>
          <w:szCs w:val="24"/>
          <w:highlight w:val="white"/>
        </w:rPr>
      </w:pPr>
      <w:r w:rsidRPr="00931E45">
        <w:rPr>
          <w:rFonts w:ascii="Times New Roman" w:eastAsia="Times New Roman" w:hAnsi="Times New Roman" w:cs="Times New Roman"/>
          <w:sz w:val="24"/>
          <w:szCs w:val="24"/>
        </w:rPr>
        <w:t>SPIRIT (Standard Protocol Items: Recommendations for Interventional Trials</w:t>
      </w:r>
      <w:r>
        <w:rPr>
          <w:rFonts w:ascii="Times New Roman" w:eastAsia="Times New Roman" w:hAnsi="Times New Roman" w:cs="Times New Roman"/>
          <w:sz w:val="24"/>
          <w:szCs w:val="24"/>
        </w:rPr>
        <w:t xml:space="preserve">), 2020. Retrieved from </w:t>
      </w:r>
      <w:r w:rsidRPr="007A5F27">
        <w:rPr>
          <w:rFonts w:ascii="Times New Roman" w:eastAsia="Times New Roman" w:hAnsi="Times New Roman" w:cs="Times New Roman"/>
          <w:sz w:val="24"/>
          <w:szCs w:val="24"/>
        </w:rPr>
        <w:t>https://www.spirit-statement.org/schedule-of-enrolment-interventions-and-assessments/</w:t>
      </w:r>
      <w:r>
        <w:rPr>
          <w:rFonts w:ascii="Times New Roman" w:eastAsia="Times New Roman" w:hAnsi="Times New Roman" w:cs="Times New Roman"/>
          <w:sz w:val="24"/>
          <w:szCs w:val="24"/>
        </w:rPr>
        <w:t>)</w:t>
      </w:r>
      <w:r>
        <w:rPr>
          <w:rFonts w:ascii="Times New Roman" w:hAnsi="Times New Roman" w:cs="Times New Roman"/>
          <w:sz w:val="24"/>
          <w:szCs w:val="24"/>
        </w:rPr>
        <w:t>,</w:t>
      </w:r>
    </w:p>
    <w:p w14:paraId="691614AF" w14:textId="77777777" w:rsidR="007A5F27" w:rsidRPr="007A5F27" w:rsidRDefault="007A5F27">
      <w:pPr>
        <w:ind w:left="720"/>
        <w:jc w:val="both"/>
        <w:rPr>
          <w:rFonts w:ascii="Times New Roman" w:eastAsia="Times New Roman" w:hAnsi="Times New Roman" w:cs="Times New Roman"/>
          <w:sz w:val="24"/>
          <w:szCs w:val="24"/>
          <w:highlight w:val="white"/>
        </w:rPr>
      </w:pPr>
    </w:p>
    <w:p w14:paraId="46A29434" w14:textId="77777777" w:rsidR="007A5F27" w:rsidRPr="007A5F27" w:rsidRDefault="007A5F27" w:rsidP="007A5F27">
      <w:pPr>
        <w:spacing w:after="200"/>
        <w:ind w:left="720" w:hanging="720"/>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Sullivan, M., Carberry, A., Evans, E. S., Hall, E. E., &amp; </w:t>
      </w:r>
      <w:proofErr w:type="spellStart"/>
      <w:r w:rsidRPr="007A5F27">
        <w:rPr>
          <w:rFonts w:ascii="Times New Roman" w:eastAsia="Times New Roman" w:hAnsi="Times New Roman" w:cs="Times New Roman"/>
          <w:sz w:val="24"/>
          <w:szCs w:val="24"/>
          <w:highlight w:val="white"/>
        </w:rPr>
        <w:t>Nepocatych</w:t>
      </w:r>
      <w:proofErr w:type="spellEnd"/>
      <w:r w:rsidRPr="007A5F27">
        <w:rPr>
          <w:rFonts w:ascii="Times New Roman" w:eastAsia="Times New Roman" w:hAnsi="Times New Roman" w:cs="Times New Roman"/>
          <w:sz w:val="24"/>
          <w:szCs w:val="24"/>
          <w:highlight w:val="white"/>
        </w:rPr>
        <w:t>, S. (2019). The effects of power and stretch yoga on affect and salivary cortisol in women.</w:t>
      </w:r>
      <w:r w:rsidRPr="007A5F27">
        <w:rPr>
          <w:rFonts w:ascii="Times New Roman" w:eastAsia="Times New Roman" w:hAnsi="Times New Roman" w:cs="Times New Roman"/>
          <w:i/>
          <w:iCs/>
          <w:sz w:val="24"/>
          <w:szCs w:val="24"/>
          <w:highlight w:val="white"/>
        </w:rPr>
        <w:t> Journal of Health Psychology</w:t>
      </w:r>
      <w:r w:rsidRPr="007A5F27">
        <w:rPr>
          <w:rFonts w:ascii="Times New Roman" w:eastAsia="Times New Roman" w:hAnsi="Times New Roman" w:cs="Times New Roman"/>
          <w:sz w:val="24"/>
          <w:szCs w:val="24"/>
          <w:highlight w:val="white"/>
        </w:rPr>
        <w:t>, 24(12), 1658-1667.</w:t>
      </w:r>
    </w:p>
    <w:p w14:paraId="7CB4E6A8" w14:textId="77777777" w:rsidR="00171FC2" w:rsidRPr="007A5F27" w:rsidRDefault="00566D37">
      <w:pPr>
        <w:jc w:val="both"/>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Trockel</w:t>
      </w:r>
      <w:proofErr w:type="spellEnd"/>
      <w:r w:rsidRPr="007A5F27">
        <w:rPr>
          <w:rFonts w:ascii="Times New Roman" w:eastAsia="Times New Roman" w:hAnsi="Times New Roman" w:cs="Times New Roman"/>
          <w:sz w:val="24"/>
          <w:szCs w:val="24"/>
          <w:highlight w:val="white"/>
        </w:rPr>
        <w:t xml:space="preserve">, M. T., Barnes, M. D., &amp; </w:t>
      </w:r>
      <w:proofErr w:type="spellStart"/>
      <w:r w:rsidRPr="007A5F27">
        <w:rPr>
          <w:rFonts w:ascii="Times New Roman" w:eastAsia="Times New Roman" w:hAnsi="Times New Roman" w:cs="Times New Roman"/>
          <w:sz w:val="24"/>
          <w:szCs w:val="24"/>
          <w:highlight w:val="white"/>
        </w:rPr>
        <w:t>Egget</w:t>
      </w:r>
      <w:proofErr w:type="spellEnd"/>
      <w:r w:rsidRPr="007A5F27">
        <w:rPr>
          <w:rFonts w:ascii="Times New Roman" w:eastAsia="Times New Roman" w:hAnsi="Times New Roman" w:cs="Times New Roman"/>
          <w:sz w:val="24"/>
          <w:szCs w:val="24"/>
          <w:highlight w:val="white"/>
        </w:rPr>
        <w:t xml:space="preserve">, D. L. (2000). Health-related variables and academic </w:t>
      </w:r>
    </w:p>
    <w:p w14:paraId="4301BE61"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performance among first-year college students: Implications for sleep and other </w:t>
      </w:r>
    </w:p>
    <w:p w14:paraId="34F1791D" w14:textId="77777777" w:rsidR="00171FC2" w:rsidRPr="007A5F27" w:rsidRDefault="00566D37">
      <w:pPr>
        <w:ind w:left="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behaviors. </w:t>
      </w:r>
      <w:r w:rsidRPr="007A5F27">
        <w:rPr>
          <w:rFonts w:ascii="Times New Roman" w:eastAsia="Times New Roman" w:hAnsi="Times New Roman" w:cs="Times New Roman"/>
          <w:i/>
          <w:sz w:val="24"/>
          <w:szCs w:val="24"/>
          <w:highlight w:val="white"/>
        </w:rPr>
        <w:t>Journal of the American College Health Association</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49</w:t>
      </w:r>
      <w:r w:rsidRPr="007A5F27">
        <w:rPr>
          <w:rFonts w:ascii="Times New Roman" w:eastAsia="Times New Roman" w:hAnsi="Times New Roman" w:cs="Times New Roman"/>
          <w:sz w:val="24"/>
          <w:szCs w:val="24"/>
          <w:highlight w:val="white"/>
        </w:rPr>
        <w:t xml:space="preserve">(3), 125–131. </w:t>
      </w:r>
    </w:p>
    <w:p w14:paraId="2EC01A43" w14:textId="77777777" w:rsidR="00171FC2" w:rsidRPr="007A5F27" w:rsidRDefault="00171FC2">
      <w:pPr>
        <w:ind w:left="720"/>
        <w:jc w:val="both"/>
        <w:rPr>
          <w:rFonts w:ascii="Times New Roman" w:eastAsia="Times New Roman" w:hAnsi="Times New Roman" w:cs="Times New Roman"/>
          <w:sz w:val="24"/>
          <w:szCs w:val="24"/>
          <w:highlight w:val="white"/>
        </w:rPr>
      </w:pPr>
    </w:p>
    <w:p w14:paraId="1ABC562E" w14:textId="77777777" w:rsidR="00171FC2" w:rsidRPr="007A5F27" w:rsidRDefault="00566D37">
      <w:pPr>
        <w:jc w:val="both"/>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Turakitwanakan</w:t>
      </w:r>
      <w:proofErr w:type="spellEnd"/>
      <w:r w:rsidRPr="007A5F27">
        <w:rPr>
          <w:rFonts w:ascii="Times New Roman" w:eastAsia="Times New Roman" w:hAnsi="Times New Roman" w:cs="Times New Roman"/>
          <w:sz w:val="24"/>
          <w:szCs w:val="24"/>
          <w:highlight w:val="white"/>
        </w:rPr>
        <w:t xml:space="preserve">, W., </w:t>
      </w:r>
      <w:proofErr w:type="spellStart"/>
      <w:r w:rsidRPr="007A5F27">
        <w:rPr>
          <w:rFonts w:ascii="Times New Roman" w:eastAsia="Times New Roman" w:hAnsi="Times New Roman" w:cs="Times New Roman"/>
          <w:sz w:val="24"/>
          <w:szCs w:val="24"/>
          <w:highlight w:val="white"/>
        </w:rPr>
        <w:t>Mekseepralard</w:t>
      </w:r>
      <w:proofErr w:type="spellEnd"/>
      <w:r w:rsidRPr="007A5F27">
        <w:rPr>
          <w:rFonts w:ascii="Times New Roman" w:eastAsia="Times New Roman" w:hAnsi="Times New Roman" w:cs="Times New Roman"/>
          <w:sz w:val="24"/>
          <w:szCs w:val="24"/>
          <w:highlight w:val="white"/>
        </w:rPr>
        <w:t xml:space="preserve">, C., &amp; </w:t>
      </w:r>
      <w:proofErr w:type="spellStart"/>
      <w:r w:rsidRPr="007A5F27">
        <w:rPr>
          <w:rFonts w:ascii="Times New Roman" w:eastAsia="Times New Roman" w:hAnsi="Times New Roman" w:cs="Times New Roman"/>
          <w:sz w:val="24"/>
          <w:szCs w:val="24"/>
          <w:highlight w:val="white"/>
        </w:rPr>
        <w:t>Busarakumtragul</w:t>
      </w:r>
      <w:proofErr w:type="spellEnd"/>
      <w:r w:rsidRPr="007A5F27">
        <w:rPr>
          <w:rFonts w:ascii="Times New Roman" w:eastAsia="Times New Roman" w:hAnsi="Times New Roman" w:cs="Times New Roman"/>
          <w:sz w:val="24"/>
          <w:szCs w:val="24"/>
          <w:highlight w:val="white"/>
        </w:rPr>
        <w:t xml:space="preserve">, P. (2013). Effects of </w:t>
      </w:r>
    </w:p>
    <w:p w14:paraId="4642F462" w14:textId="77777777" w:rsidR="00171FC2" w:rsidRPr="007A5F27" w:rsidRDefault="00566D37">
      <w:pPr>
        <w:ind w:firstLine="720"/>
        <w:jc w:val="both"/>
        <w:rPr>
          <w:rFonts w:ascii="Times New Roman" w:eastAsia="Times New Roman" w:hAnsi="Times New Roman" w:cs="Times New Roman"/>
          <w:i/>
          <w:sz w:val="24"/>
          <w:szCs w:val="24"/>
          <w:highlight w:val="white"/>
        </w:rPr>
      </w:pPr>
      <w:r w:rsidRPr="007A5F27">
        <w:rPr>
          <w:rFonts w:ascii="Times New Roman" w:eastAsia="Times New Roman" w:hAnsi="Times New Roman" w:cs="Times New Roman"/>
          <w:sz w:val="24"/>
          <w:szCs w:val="24"/>
          <w:highlight w:val="white"/>
        </w:rPr>
        <w:t xml:space="preserve">mindfulness meditation on serum cortisol of medical students. </w:t>
      </w:r>
      <w:r w:rsidRPr="007A5F27">
        <w:rPr>
          <w:rFonts w:ascii="Times New Roman" w:eastAsia="Times New Roman" w:hAnsi="Times New Roman" w:cs="Times New Roman"/>
          <w:i/>
          <w:sz w:val="24"/>
          <w:szCs w:val="24"/>
          <w:highlight w:val="white"/>
        </w:rPr>
        <w:t xml:space="preserve">Journal of the Medical </w:t>
      </w:r>
    </w:p>
    <w:p w14:paraId="11A62CFF"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i/>
          <w:sz w:val="24"/>
          <w:szCs w:val="24"/>
          <w:highlight w:val="white"/>
        </w:rPr>
        <w:t>Association of Thailand</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96</w:t>
      </w:r>
      <w:r w:rsidRPr="007A5F27">
        <w:rPr>
          <w:rFonts w:ascii="Times New Roman" w:eastAsia="Times New Roman" w:hAnsi="Times New Roman" w:cs="Times New Roman"/>
          <w:sz w:val="24"/>
          <w:szCs w:val="24"/>
          <w:highlight w:val="white"/>
        </w:rPr>
        <w:t>(SUPPL.1).</w:t>
      </w:r>
    </w:p>
    <w:p w14:paraId="2F18DA80" w14:textId="77777777" w:rsidR="00171FC2" w:rsidRPr="007A5F27" w:rsidRDefault="00171FC2">
      <w:pPr>
        <w:ind w:left="720"/>
        <w:jc w:val="both"/>
        <w:rPr>
          <w:rFonts w:ascii="Times New Roman" w:eastAsia="Times New Roman" w:hAnsi="Times New Roman" w:cs="Times New Roman"/>
          <w:sz w:val="24"/>
          <w:szCs w:val="24"/>
          <w:highlight w:val="white"/>
        </w:rPr>
      </w:pPr>
    </w:p>
    <w:p w14:paraId="67832C40" w14:textId="77777777" w:rsidR="00171FC2" w:rsidRPr="007A5F27" w:rsidRDefault="00566D37">
      <w:pPr>
        <w:rPr>
          <w:rFonts w:ascii="Times New Roman" w:eastAsia="Times New Roman" w:hAnsi="Times New Roman" w:cs="Times New Roman"/>
          <w:sz w:val="24"/>
          <w:szCs w:val="24"/>
        </w:rPr>
      </w:pPr>
      <w:r w:rsidRPr="007A5F27">
        <w:rPr>
          <w:rFonts w:ascii="Times New Roman" w:eastAsia="Times New Roman" w:hAnsi="Times New Roman" w:cs="Times New Roman"/>
          <w:sz w:val="24"/>
          <w:szCs w:val="24"/>
        </w:rPr>
        <w:t>U.S Department of Education. (2019). Digest of Education Statistics:</w:t>
      </w:r>
      <w:r w:rsidRPr="007A5F27">
        <w:rPr>
          <w:rFonts w:ascii="Times New Roman" w:eastAsia="Times New Roman" w:hAnsi="Times New Roman" w:cs="Times New Roman"/>
          <w:i/>
          <w:sz w:val="24"/>
          <w:szCs w:val="24"/>
        </w:rPr>
        <w:t xml:space="preserve"> </w:t>
      </w:r>
      <w:r w:rsidRPr="007A5F27">
        <w:rPr>
          <w:rFonts w:ascii="Times New Roman" w:eastAsia="Times New Roman" w:hAnsi="Times New Roman" w:cs="Times New Roman"/>
          <w:sz w:val="24"/>
          <w:szCs w:val="24"/>
        </w:rPr>
        <w:t xml:space="preserve">Fast Facts- Distance </w:t>
      </w:r>
    </w:p>
    <w:p w14:paraId="2E458598" w14:textId="538FA461" w:rsidR="00171FC2" w:rsidRPr="007A5F27" w:rsidRDefault="00566D37">
      <w:pPr>
        <w:ind w:firstLine="720"/>
        <w:rPr>
          <w:rFonts w:ascii="Times New Roman" w:eastAsia="Times New Roman" w:hAnsi="Times New Roman" w:cs="Times New Roman"/>
          <w:sz w:val="24"/>
          <w:szCs w:val="24"/>
          <w:u w:val="single"/>
        </w:rPr>
      </w:pPr>
      <w:r w:rsidRPr="007A5F27">
        <w:rPr>
          <w:rFonts w:ascii="Times New Roman" w:eastAsia="Times New Roman" w:hAnsi="Times New Roman" w:cs="Times New Roman"/>
          <w:sz w:val="24"/>
          <w:szCs w:val="24"/>
        </w:rPr>
        <w:t>Learning. Retrieved August 13, 2020, from h</w:t>
      </w:r>
      <w:hyperlink r:id="rId13">
        <w:r w:rsidRPr="007A5F27">
          <w:rPr>
            <w:rFonts w:ascii="Times New Roman" w:eastAsia="Times New Roman" w:hAnsi="Times New Roman" w:cs="Times New Roman"/>
            <w:sz w:val="24"/>
            <w:szCs w:val="24"/>
            <w:u w:val="single"/>
          </w:rPr>
          <w:t>ttp://nces.ed.gov/fastfacts/display.asp?id=80</w:t>
        </w:r>
      </w:hyperlink>
    </w:p>
    <w:p w14:paraId="24F5D2F8" w14:textId="77777777" w:rsidR="007A5F27" w:rsidRPr="007A5F27" w:rsidRDefault="007A5F27" w:rsidP="007A5F27">
      <w:pPr>
        <w:spacing w:after="200"/>
        <w:ind w:left="720" w:hanging="720"/>
        <w:rPr>
          <w:rFonts w:ascii="Times New Roman" w:eastAsia="Times New Roman" w:hAnsi="Times New Roman" w:cs="Times New Roman"/>
          <w:sz w:val="24"/>
          <w:szCs w:val="24"/>
          <w:highlight w:val="white"/>
        </w:rPr>
      </w:pPr>
    </w:p>
    <w:p w14:paraId="3C22D2BD" w14:textId="647CDB4C" w:rsidR="00171FC2" w:rsidRPr="007A5F27" w:rsidRDefault="007A5F27" w:rsidP="007A5F27">
      <w:pPr>
        <w:spacing w:after="200"/>
        <w:ind w:left="720" w:hanging="720"/>
        <w:rPr>
          <w:rFonts w:ascii="Times New Roman" w:eastAsia="Times New Roman" w:hAnsi="Times New Roman" w:cs="Times New Roman"/>
          <w:sz w:val="24"/>
          <w:szCs w:val="24"/>
          <w:highlight w:val="white"/>
        </w:rPr>
      </w:pPr>
      <w:proofErr w:type="spellStart"/>
      <w:r w:rsidRPr="007A5F27">
        <w:rPr>
          <w:rFonts w:ascii="Times New Roman" w:eastAsia="Times New Roman" w:hAnsi="Times New Roman" w:cs="Times New Roman"/>
          <w:sz w:val="24"/>
          <w:szCs w:val="24"/>
          <w:highlight w:val="white"/>
        </w:rPr>
        <w:t>Vogelzangs</w:t>
      </w:r>
      <w:proofErr w:type="spellEnd"/>
      <w:r w:rsidRPr="007A5F27">
        <w:rPr>
          <w:rFonts w:ascii="Times New Roman" w:eastAsia="Times New Roman" w:hAnsi="Times New Roman" w:cs="Times New Roman"/>
          <w:sz w:val="24"/>
          <w:szCs w:val="24"/>
          <w:highlight w:val="white"/>
        </w:rPr>
        <w:t xml:space="preserve">, N., </w:t>
      </w:r>
      <w:proofErr w:type="spellStart"/>
      <w:r w:rsidRPr="007A5F27">
        <w:rPr>
          <w:rFonts w:ascii="Times New Roman" w:eastAsia="Times New Roman" w:hAnsi="Times New Roman" w:cs="Times New Roman"/>
          <w:sz w:val="24"/>
          <w:szCs w:val="24"/>
          <w:highlight w:val="white"/>
        </w:rPr>
        <w:t>Duivis</w:t>
      </w:r>
      <w:proofErr w:type="spellEnd"/>
      <w:r w:rsidRPr="007A5F27">
        <w:rPr>
          <w:rFonts w:ascii="Times New Roman" w:eastAsia="Times New Roman" w:hAnsi="Times New Roman" w:cs="Times New Roman"/>
          <w:sz w:val="24"/>
          <w:szCs w:val="24"/>
          <w:highlight w:val="white"/>
        </w:rPr>
        <w:t xml:space="preserve">, H. E., Beekman, A. T., </w:t>
      </w:r>
      <w:proofErr w:type="spellStart"/>
      <w:r w:rsidRPr="007A5F27">
        <w:rPr>
          <w:rFonts w:ascii="Times New Roman" w:eastAsia="Times New Roman" w:hAnsi="Times New Roman" w:cs="Times New Roman"/>
          <w:sz w:val="24"/>
          <w:szCs w:val="24"/>
          <w:highlight w:val="white"/>
        </w:rPr>
        <w:t>Kluft</w:t>
      </w:r>
      <w:proofErr w:type="spellEnd"/>
      <w:r w:rsidRPr="007A5F27">
        <w:rPr>
          <w:rFonts w:ascii="Times New Roman" w:eastAsia="Times New Roman" w:hAnsi="Times New Roman" w:cs="Times New Roman"/>
          <w:sz w:val="24"/>
          <w:szCs w:val="24"/>
          <w:highlight w:val="white"/>
        </w:rPr>
        <w:t xml:space="preserve">, C., </w:t>
      </w:r>
      <w:proofErr w:type="spellStart"/>
      <w:r w:rsidRPr="007A5F27">
        <w:rPr>
          <w:rFonts w:ascii="Times New Roman" w:eastAsia="Times New Roman" w:hAnsi="Times New Roman" w:cs="Times New Roman"/>
          <w:sz w:val="24"/>
          <w:szCs w:val="24"/>
          <w:highlight w:val="white"/>
        </w:rPr>
        <w:t>Neuteboom</w:t>
      </w:r>
      <w:proofErr w:type="spellEnd"/>
      <w:r w:rsidRPr="007A5F27">
        <w:rPr>
          <w:rFonts w:ascii="Times New Roman" w:eastAsia="Times New Roman" w:hAnsi="Times New Roman" w:cs="Times New Roman"/>
          <w:sz w:val="24"/>
          <w:szCs w:val="24"/>
          <w:highlight w:val="white"/>
        </w:rPr>
        <w:t xml:space="preserve">, J., </w:t>
      </w:r>
      <w:proofErr w:type="spellStart"/>
      <w:r w:rsidRPr="007A5F27">
        <w:rPr>
          <w:rFonts w:ascii="Times New Roman" w:eastAsia="Times New Roman" w:hAnsi="Times New Roman" w:cs="Times New Roman"/>
          <w:sz w:val="24"/>
          <w:szCs w:val="24"/>
          <w:highlight w:val="white"/>
        </w:rPr>
        <w:t>Hoogendijk</w:t>
      </w:r>
      <w:proofErr w:type="spellEnd"/>
      <w:r w:rsidRPr="007A5F27">
        <w:rPr>
          <w:rFonts w:ascii="Times New Roman" w:eastAsia="Times New Roman" w:hAnsi="Times New Roman" w:cs="Times New Roman"/>
          <w:sz w:val="24"/>
          <w:szCs w:val="24"/>
          <w:highlight w:val="white"/>
        </w:rPr>
        <w:t xml:space="preserve">, W., ... &amp; </w:t>
      </w:r>
      <w:proofErr w:type="spellStart"/>
      <w:r w:rsidRPr="007A5F27">
        <w:rPr>
          <w:rFonts w:ascii="Times New Roman" w:eastAsia="Times New Roman" w:hAnsi="Times New Roman" w:cs="Times New Roman"/>
          <w:sz w:val="24"/>
          <w:szCs w:val="24"/>
          <w:highlight w:val="white"/>
        </w:rPr>
        <w:t>Penninx</w:t>
      </w:r>
      <w:proofErr w:type="spellEnd"/>
      <w:r w:rsidRPr="007A5F27">
        <w:rPr>
          <w:rFonts w:ascii="Times New Roman" w:eastAsia="Times New Roman" w:hAnsi="Times New Roman" w:cs="Times New Roman"/>
          <w:sz w:val="24"/>
          <w:szCs w:val="24"/>
          <w:highlight w:val="white"/>
        </w:rPr>
        <w:t xml:space="preserve">, B. W. (2012). Association of depressive disorders, depression characteristics </w:t>
      </w:r>
      <w:r w:rsidRPr="007A5F27">
        <w:rPr>
          <w:rFonts w:ascii="Times New Roman" w:eastAsia="Times New Roman" w:hAnsi="Times New Roman" w:cs="Times New Roman"/>
          <w:sz w:val="24"/>
          <w:szCs w:val="24"/>
          <w:highlight w:val="white"/>
        </w:rPr>
        <w:lastRenderedPageBreak/>
        <w:t>and antidepressant medication with inflammation. </w:t>
      </w:r>
      <w:r w:rsidRPr="007A5F27">
        <w:rPr>
          <w:rFonts w:ascii="Times New Roman" w:eastAsia="Times New Roman" w:hAnsi="Times New Roman" w:cs="Times New Roman"/>
          <w:i/>
          <w:iCs/>
          <w:sz w:val="24"/>
          <w:szCs w:val="24"/>
          <w:highlight w:val="white"/>
        </w:rPr>
        <w:t>Translational Psychiatry,</w:t>
      </w:r>
      <w:r w:rsidRPr="007A5F27">
        <w:rPr>
          <w:rFonts w:ascii="Times New Roman" w:eastAsia="Times New Roman" w:hAnsi="Times New Roman" w:cs="Times New Roman"/>
          <w:sz w:val="24"/>
          <w:szCs w:val="24"/>
          <w:highlight w:val="white"/>
        </w:rPr>
        <w:t> 2(2), e79-e79.</w:t>
      </w:r>
    </w:p>
    <w:p w14:paraId="1EFB712E" w14:textId="77777777" w:rsidR="00171FC2" w:rsidRPr="007A5F27" w:rsidRDefault="00566D37">
      <w:pPr>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Wright, K. P., Drake, A. L., Frey, D. J., </w:t>
      </w:r>
      <w:proofErr w:type="spellStart"/>
      <w:r w:rsidRPr="007A5F27">
        <w:rPr>
          <w:rFonts w:ascii="Times New Roman" w:eastAsia="Times New Roman" w:hAnsi="Times New Roman" w:cs="Times New Roman"/>
          <w:sz w:val="24"/>
          <w:szCs w:val="24"/>
          <w:highlight w:val="white"/>
        </w:rPr>
        <w:t>Fleshner</w:t>
      </w:r>
      <w:proofErr w:type="spellEnd"/>
      <w:r w:rsidRPr="007A5F27">
        <w:rPr>
          <w:rFonts w:ascii="Times New Roman" w:eastAsia="Times New Roman" w:hAnsi="Times New Roman" w:cs="Times New Roman"/>
          <w:sz w:val="24"/>
          <w:szCs w:val="24"/>
          <w:highlight w:val="white"/>
        </w:rPr>
        <w:t xml:space="preserve">, M., </w:t>
      </w:r>
      <w:proofErr w:type="spellStart"/>
      <w:r w:rsidRPr="007A5F27">
        <w:rPr>
          <w:rFonts w:ascii="Times New Roman" w:eastAsia="Times New Roman" w:hAnsi="Times New Roman" w:cs="Times New Roman"/>
          <w:sz w:val="24"/>
          <w:szCs w:val="24"/>
          <w:highlight w:val="white"/>
        </w:rPr>
        <w:t>Desouza</w:t>
      </w:r>
      <w:proofErr w:type="spellEnd"/>
      <w:r w:rsidRPr="007A5F27">
        <w:rPr>
          <w:rFonts w:ascii="Times New Roman" w:eastAsia="Times New Roman" w:hAnsi="Times New Roman" w:cs="Times New Roman"/>
          <w:sz w:val="24"/>
          <w:szCs w:val="24"/>
          <w:highlight w:val="white"/>
        </w:rPr>
        <w:t xml:space="preserve">, C. A., </w:t>
      </w:r>
      <w:proofErr w:type="spellStart"/>
      <w:r w:rsidRPr="007A5F27">
        <w:rPr>
          <w:rFonts w:ascii="Times New Roman" w:eastAsia="Times New Roman" w:hAnsi="Times New Roman" w:cs="Times New Roman"/>
          <w:sz w:val="24"/>
          <w:szCs w:val="24"/>
          <w:highlight w:val="white"/>
        </w:rPr>
        <w:t>Gronfier</w:t>
      </w:r>
      <w:proofErr w:type="spellEnd"/>
      <w:r w:rsidRPr="007A5F27">
        <w:rPr>
          <w:rFonts w:ascii="Times New Roman" w:eastAsia="Times New Roman" w:hAnsi="Times New Roman" w:cs="Times New Roman"/>
          <w:sz w:val="24"/>
          <w:szCs w:val="24"/>
          <w:highlight w:val="white"/>
        </w:rPr>
        <w:t xml:space="preserve">, C., &amp; </w:t>
      </w:r>
      <w:proofErr w:type="spellStart"/>
      <w:r w:rsidRPr="007A5F27">
        <w:rPr>
          <w:rFonts w:ascii="Times New Roman" w:eastAsia="Times New Roman" w:hAnsi="Times New Roman" w:cs="Times New Roman"/>
          <w:sz w:val="24"/>
          <w:szCs w:val="24"/>
          <w:highlight w:val="white"/>
        </w:rPr>
        <w:t>Czeisler</w:t>
      </w:r>
      <w:proofErr w:type="spellEnd"/>
      <w:r w:rsidRPr="007A5F27">
        <w:rPr>
          <w:rFonts w:ascii="Times New Roman" w:eastAsia="Times New Roman" w:hAnsi="Times New Roman" w:cs="Times New Roman"/>
          <w:sz w:val="24"/>
          <w:szCs w:val="24"/>
          <w:highlight w:val="white"/>
        </w:rPr>
        <w:t>,</w:t>
      </w:r>
    </w:p>
    <w:p w14:paraId="2F31C75B" w14:textId="77777777" w:rsidR="00171FC2" w:rsidRPr="007A5F27" w:rsidRDefault="00566D37">
      <w:pPr>
        <w:ind w:firstLine="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C. A. (2015). Influence of sleep deprivation and circadian misalignment on cortisol, </w:t>
      </w:r>
    </w:p>
    <w:p w14:paraId="23B9B924" w14:textId="77777777" w:rsidR="00171FC2" w:rsidRPr="007A5F27" w:rsidRDefault="00566D37">
      <w:pPr>
        <w:ind w:left="720"/>
        <w:jc w:val="both"/>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inflammatory markers, and cytokine balance. </w:t>
      </w:r>
      <w:r w:rsidRPr="007A5F27">
        <w:rPr>
          <w:rFonts w:ascii="Times New Roman" w:eastAsia="Times New Roman" w:hAnsi="Times New Roman" w:cs="Times New Roman"/>
          <w:i/>
          <w:sz w:val="24"/>
          <w:szCs w:val="24"/>
          <w:highlight w:val="white"/>
        </w:rPr>
        <w:t>Brain, Behavior, and Immunity</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47</w:t>
      </w:r>
      <w:r w:rsidRPr="007A5F27">
        <w:rPr>
          <w:rFonts w:ascii="Times New Roman" w:eastAsia="Times New Roman" w:hAnsi="Times New Roman" w:cs="Times New Roman"/>
          <w:sz w:val="24"/>
          <w:szCs w:val="24"/>
          <w:highlight w:val="white"/>
        </w:rPr>
        <w:t>, 24–34.</w:t>
      </w:r>
    </w:p>
    <w:p w14:paraId="27004DB5" w14:textId="77777777" w:rsidR="00171FC2" w:rsidRPr="007A5F27" w:rsidRDefault="00171FC2">
      <w:pPr>
        <w:rPr>
          <w:rFonts w:ascii="Times New Roman" w:eastAsia="Times New Roman" w:hAnsi="Times New Roman" w:cs="Times New Roman"/>
          <w:sz w:val="24"/>
          <w:szCs w:val="24"/>
          <w:highlight w:val="white"/>
        </w:rPr>
      </w:pPr>
    </w:p>
    <w:p w14:paraId="51B1D200" w14:textId="77777777" w:rsidR="00171FC2" w:rsidRPr="007A5F27" w:rsidRDefault="00566D37">
      <w:pPr>
        <w:rPr>
          <w:rFonts w:ascii="Times New Roman" w:eastAsia="Times New Roman" w:hAnsi="Times New Roman" w:cs="Times New Roman"/>
          <w:sz w:val="24"/>
          <w:szCs w:val="24"/>
          <w:highlight w:val="white"/>
        </w:rPr>
      </w:pPr>
      <w:r w:rsidRPr="007A5F27">
        <w:rPr>
          <w:rFonts w:ascii="Times New Roman" w:eastAsia="Times New Roman" w:hAnsi="Times New Roman" w:cs="Times New Roman"/>
          <w:sz w:val="24"/>
          <w:szCs w:val="24"/>
          <w:highlight w:val="white"/>
        </w:rPr>
        <w:t xml:space="preserve">Yamada, K., &amp; Victor, T. L. (2012). The impact of mindful awareness practices on college </w:t>
      </w:r>
    </w:p>
    <w:p w14:paraId="2DD21B26" w14:textId="77777777" w:rsidR="00171FC2" w:rsidRPr="007A5F27" w:rsidRDefault="00566D37">
      <w:pPr>
        <w:ind w:left="720"/>
        <w:rPr>
          <w:rFonts w:ascii="Times New Roman" w:eastAsia="Times New Roman" w:hAnsi="Times New Roman" w:cs="Times New Roman"/>
          <w:b/>
          <w:sz w:val="24"/>
          <w:szCs w:val="24"/>
        </w:rPr>
      </w:pPr>
      <w:r w:rsidRPr="007A5F27">
        <w:rPr>
          <w:rFonts w:ascii="Times New Roman" w:eastAsia="Times New Roman" w:hAnsi="Times New Roman" w:cs="Times New Roman"/>
          <w:sz w:val="24"/>
          <w:szCs w:val="24"/>
          <w:highlight w:val="white"/>
        </w:rPr>
        <w:t xml:space="preserve">student health, well-being, and capacity for learning: A pilot study. </w:t>
      </w:r>
      <w:r w:rsidRPr="007A5F27">
        <w:rPr>
          <w:rFonts w:ascii="Times New Roman" w:eastAsia="Times New Roman" w:hAnsi="Times New Roman" w:cs="Times New Roman"/>
          <w:i/>
          <w:sz w:val="24"/>
          <w:szCs w:val="24"/>
          <w:highlight w:val="white"/>
        </w:rPr>
        <w:t>Psychology Learning &amp; Teaching</w:t>
      </w:r>
      <w:r w:rsidRPr="007A5F27">
        <w:rPr>
          <w:rFonts w:ascii="Times New Roman" w:eastAsia="Times New Roman" w:hAnsi="Times New Roman" w:cs="Times New Roman"/>
          <w:sz w:val="24"/>
          <w:szCs w:val="24"/>
          <w:highlight w:val="white"/>
        </w:rPr>
        <w:t xml:space="preserve">, </w:t>
      </w:r>
      <w:r w:rsidRPr="007A5F27">
        <w:rPr>
          <w:rFonts w:ascii="Times New Roman" w:eastAsia="Times New Roman" w:hAnsi="Times New Roman" w:cs="Times New Roman"/>
          <w:i/>
          <w:sz w:val="24"/>
          <w:szCs w:val="24"/>
          <w:highlight w:val="white"/>
        </w:rPr>
        <w:t>11</w:t>
      </w:r>
      <w:r w:rsidRPr="007A5F27">
        <w:rPr>
          <w:rFonts w:ascii="Times New Roman" w:eastAsia="Times New Roman" w:hAnsi="Times New Roman" w:cs="Times New Roman"/>
          <w:sz w:val="24"/>
          <w:szCs w:val="24"/>
          <w:highlight w:val="white"/>
        </w:rPr>
        <w:t>(2), 139-145.</w:t>
      </w:r>
    </w:p>
    <w:p w14:paraId="70684FC7" w14:textId="77777777" w:rsidR="00171FC2" w:rsidRDefault="00171FC2">
      <w:pPr>
        <w:rPr>
          <w:rFonts w:ascii="Times New Roman" w:eastAsia="Times New Roman" w:hAnsi="Times New Roman" w:cs="Times New Roman"/>
          <w:b/>
          <w:sz w:val="24"/>
          <w:szCs w:val="24"/>
        </w:rPr>
      </w:pPr>
    </w:p>
    <w:p w14:paraId="6CC9705D" w14:textId="4735BE38" w:rsidR="00205090" w:rsidRDefault="0020509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ACCC641" w14:textId="77777777" w:rsidR="00205090" w:rsidRDefault="00205090">
      <w:pPr>
        <w:rPr>
          <w:rFonts w:ascii="Times New Roman" w:eastAsia="Times New Roman" w:hAnsi="Times New Roman" w:cs="Times New Roman"/>
          <w:b/>
          <w:sz w:val="24"/>
          <w:szCs w:val="24"/>
        </w:rPr>
        <w:sectPr w:rsidR="00205090">
          <w:pgSz w:w="12240" w:h="15840"/>
          <w:pgMar w:top="1440" w:right="1440" w:bottom="1440" w:left="1440" w:header="720" w:footer="720" w:gutter="0"/>
          <w:pgNumType w:start="1"/>
          <w:cols w:space="720"/>
        </w:sectPr>
      </w:pPr>
    </w:p>
    <w:p w14:paraId="6E5DC2B8" w14:textId="63338111" w:rsidR="00CC05E1" w:rsidRPr="004A1C51" w:rsidRDefault="00477CC3" w:rsidP="00E876EE">
      <w:pPr>
        <w:pStyle w:val="Heading1"/>
        <w:shd w:val="clear" w:color="auto" w:fill="FFFFFF"/>
        <w:spacing w:before="30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Table </w:t>
      </w:r>
      <w:r w:rsidR="00CC05E1">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S</w:t>
      </w:r>
      <w:r w:rsidR="00CC05E1" w:rsidRPr="004A1C51">
        <w:rPr>
          <w:rFonts w:ascii="Times New Roman" w:eastAsia="Times New Roman" w:hAnsi="Times New Roman" w:cs="Times New Roman"/>
          <w:sz w:val="24"/>
          <w:szCs w:val="24"/>
        </w:rPr>
        <w:t>chedule of enrolment, interventions, and assessments, using SPIRIT template</w:t>
      </w:r>
    </w:p>
    <w:p w14:paraId="24A6CF73" w14:textId="77777777" w:rsidR="00CC05E1" w:rsidRPr="00F34DB8" w:rsidRDefault="00CC05E1" w:rsidP="00CC05E1">
      <w:pPr>
        <w:shd w:val="clear" w:color="auto" w:fill="FFFFFF"/>
        <w:rPr>
          <w:b/>
        </w:rPr>
      </w:pPr>
    </w:p>
    <w:tbl>
      <w:tblPr>
        <w:tblW w:w="12240" w:type="dxa"/>
        <w:tblInd w:w="29" w:type="dxa"/>
        <w:tblBorders>
          <w:top w:val="single" w:sz="4" w:space="0" w:color="262626"/>
          <w:left w:val="single" w:sz="4" w:space="0" w:color="262626"/>
          <w:bottom w:val="single" w:sz="4" w:space="0" w:color="262626"/>
          <w:right w:val="single" w:sz="4" w:space="0" w:color="262626"/>
          <w:insideH w:val="single" w:sz="6" w:space="0" w:color="262626"/>
          <w:insideV w:val="single" w:sz="6" w:space="0" w:color="262626"/>
        </w:tblBorders>
        <w:tblLayout w:type="fixed"/>
        <w:tblCellMar>
          <w:left w:w="29" w:type="dxa"/>
          <w:right w:w="29" w:type="dxa"/>
        </w:tblCellMar>
        <w:tblLook w:val="0000" w:firstRow="0" w:lastRow="0" w:firstColumn="0" w:lastColumn="0" w:noHBand="0" w:noVBand="0"/>
      </w:tblPr>
      <w:tblGrid>
        <w:gridCol w:w="5670"/>
        <w:gridCol w:w="1080"/>
        <w:gridCol w:w="90"/>
        <w:gridCol w:w="1080"/>
        <w:gridCol w:w="990"/>
        <w:gridCol w:w="1080"/>
        <w:gridCol w:w="1080"/>
        <w:gridCol w:w="1170"/>
      </w:tblGrid>
      <w:tr w:rsidR="00CC05E1" w:rsidRPr="00165939" w14:paraId="1E92E945" w14:textId="77777777" w:rsidTr="00EF1C4C">
        <w:trPr>
          <w:trHeight w:val="332"/>
        </w:trPr>
        <w:tc>
          <w:tcPr>
            <w:tcW w:w="5670" w:type="dxa"/>
            <w:tcBorders>
              <w:top w:val="single" w:sz="4" w:space="0" w:color="262626"/>
              <w:right w:val="single" w:sz="12" w:space="0" w:color="auto"/>
            </w:tcBorders>
            <w:shd w:val="clear" w:color="auto" w:fill="auto"/>
            <w:vAlign w:val="center"/>
          </w:tcPr>
          <w:p w14:paraId="2E7137D5" w14:textId="77777777" w:rsidR="00CC05E1" w:rsidRPr="00165939" w:rsidRDefault="00CC05E1" w:rsidP="00EF1C4C">
            <w:pPr>
              <w:jc w:val="center"/>
              <w:rPr>
                <w:b/>
                <w:bCs/>
                <w:sz w:val="20"/>
                <w:szCs w:val="20"/>
              </w:rPr>
            </w:pPr>
          </w:p>
        </w:tc>
        <w:tc>
          <w:tcPr>
            <w:tcW w:w="1080" w:type="dxa"/>
            <w:tcBorders>
              <w:top w:val="single" w:sz="4" w:space="0" w:color="262626"/>
              <w:right w:val="single" w:sz="12" w:space="0" w:color="auto"/>
            </w:tcBorders>
          </w:tcPr>
          <w:p w14:paraId="4877C40A" w14:textId="77777777" w:rsidR="00CC05E1" w:rsidRPr="00165939" w:rsidRDefault="00CC05E1" w:rsidP="00EF1C4C">
            <w:pPr>
              <w:jc w:val="center"/>
              <w:rPr>
                <w:b/>
                <w:bCs/>
                <w:sz w:val="20"/>
                <w:szCs w:val="20"/>
              </w:rPr>
            </w:pPr>
          </w:p>
        </w:tc>
        <w:tc>
          <w:tcPr>
            <w:tcW w:w="5490" w:type="dxa"/>
            <w:gridSpan w:val="6"/>
            <w:tcBorders>
              <w:top w:val="single" w:sz="4" w:space="0" w:color="262626"/>
              <w:left w:val="single" w:sz="12" w:space="0" w:color="auto"/>
              <w:right w:val="single" w:sz="8" w:space="0" w:color="262626"/>
            </w:tcBorders>
            <w:vAlign w:val="center"/>
          </w:tcPr>
          <w:p w14:paraId="35A88F6C" w14:textId="77777777" w:rsidR="00CC05E1" w:rsidRPr="00165939" w:rsidRDefault="00CC05E1" w:rsidP="00EF1C4C">
            <w:pPr>
              <w:jc w:val="center"/>
              <w:rPr>
                <w:b/>
                <w:sz w:val="20"/>
                <w:szCs w:val="20"/>
              </w:rPr>
            </w:pPr>
            <w:r w:rsidRPr="00165939">
              <w:rPr>
                <w:b/>
                <w:bCs/>
                <w:sz w:val="20"/>
                <w:szCs w:val="20"/>
              </w:rPr>
              <w:t>STUDY PERIOD</w:t>
            </w:r>
          </w:p>
        </w:tc>
      </w:tr>
      <w:tr w:rsidR="00CC05E1" w:rsidRPr="00165939" w14:paraId="0183AF56" w14:textId="77777777" w:rsidTr="00EF1C4C">
        <w:trPr>
          <w:trHeight w:val="363"/>
        </w:trPr>
        <w:tc>
          <w:tcPr>
            <w:tcW w:w="5670" w:type="dxa"/>
            <w:tcBorders>
              <w:bottom w:val="single" w:sz="6" w:space="0" w:color="262626"/>
              <w:right w:val="single" w:sz="12" w:space="0" w:color="auto"/>
            </w:tcBorders>
            <w:shd w:val="clear" w:color="auto" w:fill="auto"/>
            <w:vAlign w:val="bottom"/>
          </w:tcPr>
          <w:p w14:paraId="050BB70A" w14:textId="77777777" w:rsidR="00CC05E1" w:rsidRPr="00165939" w:rsidRDefault="00CC05E1" w:rsidP="00EF1C4C">
            <w:pPr>
              <w:jc w:val="right"/>
              <w:rPr>
                <w:b/>
                <w:bCs/>
                <w:sz w:val="20"/>
                <w:szCs w:val="20"/>
              </w:rPr>
            </w:pPr>
          </w:p>
        </w:tc>
        <w:tc>
          <w:tcPr>
            <w:tcW w:w="1170" w:type="dxa"/>
            <w:gridSpan w:val="2"/>
            <w:tcBorders>
              <w:top w:val="single" w:sz="6" w:space="0" w:color="262626"/>
              <w:left w:val="single" w:sz="12" w:space="0" w:color="auto"/>
              <w:bottom w:val="single" w:sz="6" w:space="0" w:color="262626"/>
              <w:right w:val="single" w:sz="12" w:space="0" w:color="262626"/>
            </w:tcBorders>
            <w:shd w:val="clear" w:color="auto" w:fill="auto"/>
            <w:vAlign w:val="center"/>
          </w:tcPr>
          <w:p w14:paraId="2D79AC3D" w14:textId="77777777" w:rsidR="00CC05E1" w:rsidRPr="00165939" w:rsidRDefault="00CC05E1" w:rsidP="00EF1C4C">
            <w:pPr>
              <w:jc w:val="center"/>
              <w:rPr>
                <w:b/>
                <w:sz w:val="20"/>
                <w:szCs w:val="20"/>
              </w:rPr>
            </w:pPr>
            <w:r w:rsidRPr="00165939">
              <w:rPr>
                <w:b/>
                <w:bCs/>
                <w:sz w:val="20"/>
                <w:szCs w:val="20"/>
              </w:rPr>
              <w:t>Enrolment</w:t>
            </w:r>
          </w:p>
        </w:tc>
        <w:tc>
          <w:tcPr>
            <w:tcW w:w="1080" w:type="dxa"/>
            <w:tcBorders>
              <w:top w:val="single" w:sz="6" w:space="0" w:color="262626"/>
              <w:left w:val="single" w:sz="12" w:space="0" w:color="262626"/>
              <w:bottom w:val="single" w:sz="6" w:space="0" w:color="262626"/>
              <w:right w:val="single" w:sz="12" w:space="0" w:color="262626"/>
            </w:tcBorders>
            <w:shd w:val="clear" w:color="auto" w:fill="auto"/>
            <w:vAlign w:val="center"/>
          </w:tcPr>
          <w:p w14:paraId="2FD15D14" w14:textId="77777777" w:rsidR="00CC05E1" w:rsidRPr="00165939" w:rsidRDefault="00CC05E1" w:rsidP="00EF1C4C">
            <w:pPr>
              <w:jc w:val="center"/>
              <w:rPr>
                <w:b/>
                <w:sz w:val="20"/>
                <w:szCs w:val="20"/>
              </w:rPr>
            </w:pPr>
            <w:r w:rsidRPr="00165939">
              <w:rPr>
                <w:b/>
                <w:sz w:val="20"/>
                <w:szCs w:val="20"/>
              </w:rPr>
              <w:t>Allocation</w:t>
            </w:r>
          </w:p>
        </w:tc>
        <w:tc>
          <w:tcPr>
            <w:tcW w:w="3150" w:type="dxa"/>
            <w:gridSpan w:val="3"/>
            <w:tcBorders>
              <w:left w:val="single" w:sz="12" w:space="0" w:color="262626"/>
              <w:bottom w:val="single" w:sz="6" w:space="0" w:color="262626"/>
              <w:right w:val="single" w:sz="12" w:space="0" w:color="auto"/>
            </w:tcBorders>
          </w:tcPr>
          <w:p w14:paraId="0DEC9598" w14:textId="77777777" w:rsidR="00CC05E1" w:rsidRPr="00165939" w:rsidRDefault="00CC05E1" w:rsidP="00EF1C4C">
            <w:pPr>
              <w:jc w:val="center"/>
              <w:rPr>
                <w:b/>
                <w:sz w:val="20"/>
                <w:szCs w:val="20"/>
              </w:rPr>
            </w:pPr>
            <w:r w:rsidRPr="00165939">
              <w:rPr>
                <w:b/>
                <w:sz w:val="20"/>
                <w:szCs w:val="20"/>
              </w:rPr>
              <w:t>Post-allocation</w:t>
            </w:r>
          </w:p>
        </w:tc>
        <w:tc>
          <w:tcPr>
            <w:tcW w:w="1170" w:type="dxa"/>
            <w:tcBorders>
              <w:left w:val="single" w:sz="12" w:space="0" w:color="auto"/>
              <w:bottom w:val="single" w:sz="6" w:space="0" w:color="262626"/>
              <w:right w:val="single" w:sz="8" w:space="0" w:color="262626"/>
            </w:tcBorders>
            <w:shd w:val="clear" w:color="auto" w:fill="auto"/>
            <w:vAlign w:val="center"/>
          </w:tcPr>
          <w:p w14:paraId="4833AD14" w14:textId="77777777" w:rsidR="00CC05E1" w:rsidRPr="00165939" w:rsidRDefault="00CC05E1" w:rsidP="00EF1C4C">
            <w:pPr>
              <w:jc w:val="center"/>
              <w:rPr>
                <w:b/>
                <w:sz w:val="20"/>
                <w:szCs w:val="20"/>
              </w:rPr>
            </w:pPr>
            <w:r w:rsidRPr="00165939">
              <w:rPr>
                <w:b/>
                <w:sz w:val="20"/>
                <w:szCs w:val="20"/>
              </w:rPr>
              <w:t>Close-out</w:t>
            </w:r>
          </w:p>
        </w:tc>
      </w:tr>
      <w:tr w:rsidR="00CC05E1" w:rsidRPr="00165939" w14:paraId="17BBE2B6" w14:textId="77777777" w:rsidTr="00EF1C4C">
        <w:trPr>
          <w:trHeight w:val="336"/>
        </w:trPr>
        <w:tc>
          <w:tcPr>
            <w:tcW w:w="5670" w:type="dxa"/>
            <w:tcBorders>
              <w:top w:val="single" w:sz="6" w:space="0" w:color="262626"/>
              <w:bottom w:val="single" w:sz="12" w:space="0" w:color="262626"/>
              <w:right w:val="single" w:sz="12" w:space="0" w:color="auto"/>
            </w:tcBorders>
            <w:shd w:val="clear" w:color="auto" w:fill="E6E6E6"/>
            <w:vAlign w:val="center"/>
          </w:tcPr>
          <w:p w14:paraId="33EA2C44" w14:textId="77777777" w:rsidR="00CC05E1" w:rsidRPr="00165939" w:rsidRDefault="00CC05E1" w:rsidP="00EF1C4C">
            <w:pPr>
              <w:jc w:val="right"/>
              <w:rPr>
                <w:bCs/>
                <w:sz w:val="20"/>
                <w:szCs w:val="20"/>
              </w:rPr>
            </w:pPr>
            <w:r w:rsidRPr="00165939">
              <w:rPr>
                <w:b/>
                <w:bCs/>
                <w:sz w:val="20"/>
                <w:szCs w:val="20"/>
              </w:rPr>
              <w:t>TIMEPOINT**</w:t>
            </w:r>
          </w:p>
        </w:tc>
        <w:tc>
          <w:tcPr>
            <w:tcW w:w="1170" w:type="dxa"/>
            <w:gridSpan w:val="2"/>
            <w:tcBorders>
              <w:top w:val="single" w:sz="6" w:space="0" w:color="262626"/>
              <w:left w:val="single" w:sz="12" w:space="0" w:color="auto"/>
              <w:bottom w:val="single" w:sz="12" w:space="0" w:color="262626"/>
              <w:right w:val="single" w:sz="12" w:space="0" w:color="262626"/>
            </w:tcBorders>
            <w:shd w:val="clear" w:color="auto" w:fill="E6E6E6"/>
            <w:vAlign w:val="center"/>
          </w:tcPr>
          <w:p w14:paraId="39B1051F" w14:textId="77777777" w:rsidR="00CC05E1" w:rsidRPr="00165939" w:rsidRDefault="00CC05E1" w:rsidP="00EF1C4C">
            <w:pPr>
              <w:jc w:val="center"/>
              <w:rPr>
                <w:b/>
                <w:bCs/>
                <w:i/>
                <w:sz w:val="20"/>
                <w:szCs w:val="20"/>
              </w:rPr>
            </w:pPr>
            <w:r w:rsidRPr="00165939">
              <w:rPr>
                <w:b/>
                <w:bCs/>
                <w:i/>
                <w:sz w:val="20"/>
                <w:szCs w:val="20"/>
              </w:rPr>
              <w:t>-t</w:t>
            </w:r>
            <w:r w:rsidRPr="00165939">
              <w:rPr>
                <w:b/>
                <w:bCs/>
                <w:i/>
                <w:sz w:val="20"/>
                <w:szCs w:val="20"/>
                <w:vertAlign w:val="subscript"/>
              </w:rPr>
              <w:t>1</w:t>
            </w:r>
          </w:p>
        </w:tc>
        <w:tc>
          <w:tcPr>
            <w:tcW w:w="1080" w:type="dxa"/>
            <w:tcBorders>
              <w:top w:val="single" w:sz="6" w:space="0" w:color="262626"/>
              <w:left w:val="single" w:sz="12" w:space="0" w:color="262626"/>
              <w:bottom w:val="single" w:sz="12" w:space="0" w:color="262626"/>
              <w:right w:val="single" w:sz="12" w:space="0" w:color="262626"/>
            </w:tcBorders>
            <w:shd w:val="clear" w:color="auto" w:fill="E6E6E6"/>
            <w:vAlign w:val="center"/>
          </w:tcPr>
          <w:p w14:paraId="571E4220" w14:textId="77777777" w:rsidR="00CC05E1" w:rsidRPr="00165939" w:rsidRDefault="00CC05E1" w:rsidP="00EF1C4C">
            <w:pPr>
              <w:jc w:val="center"/>
              <w:rPr>
                <w:b/>
                <w:bCs/>
                <w:sz w:val="20"/>
                <w:szCs w:val="20"/>
              </w:rPr>
            </w:pPr>
            <w:r w:rsidRPr="00165939">
              <w:rPr>
                <w:b/>
                <w:bCs/>
                <w:sz w:val="20"/>
                <w:szCs w:val="20"/>
              </w:rPr>
              <w:t>0</w:t>
            </w:r>
          </w:p>
        </w:tc>
        <w:tc>
          <w:tcPr>
            <w:tcW w:w="990" w:type="dxa"/>
            <w:tcBorders>
              <w:top w:val="single" w:sz="6" w:space="0" w:color="262626"/>
              <w:bottom w:val="single" w:sz="12" w:space="0" w:color="262626"/>
            </w:tcBorders>
            <w:shd w:val="clear" w:color="auto" w:fill="E6E6E6"/>
            <w:vAlign w:val="center"/>
          </w:tcPr>
          <w:p w14:paraId="3EDBAF46" w14:textId="77777777" w:rsidR="00CC05E1" w:rsidRPr="00165939" w:rsidRDefault="00CC05E1" w:rsidP="00EF1C4C">
            <w:pPr>
              <w:jc w:val="center"/>
              <w:rPr>
                <w:b/>
                <w:bCs/>
                <w:i/>
                <w:sz w:val="20"/>
                <w:szCs w:val="20"/>
              </w:rPr>
            </w:pPr>
            <w:r w:rsidRPr="00165939">
              <w:rPr>
                <w:b/>
                <w:bCs/>
                <w:i/>
                <w:sz w:val="20"/>
                <w:szCs w:val="20"/>
              </w:rPr>
              <w:t>1 month</w:t>
            </w:r>
          </w:p>
        </w:tc>
        <w:tc>
          <w:tcPr>
            <w:tcW w:w="1080" w:type="dxa"/>
            <w:tcBorders>
              <w:top w:val="single" w:sz="6" w:space="0" w:color="262626"/>
              <w:bottom w:val="single" w:sz="12" w:space="0" w:color="262626"/>
            </w:tcBorders>
            <w:shd w:val="clear" w:color="auto" w:fill="E6E6E6"/>
          </w:tcPr>
          <w:p w14:paraId="0CDFEE9E" w14:textId="77777777" w:rsidR="00CC05E1" w:rsidRPr="00165939" w:rsidRDefault="00CC05E1" w:rsidP="00EF1C4C">
            <w:pPr>
              <w:jc w:val="center"/>
              <w:rPr>
                <w:b/>
                <w:bCs/>
                <w:i/>
                <w:sz w:val="20"/>
                <w:szCs w:val="20"/>
              </w:rPr>
            </w:pPr>
            <w:r>
              <w:rPr>
                <w:b/>
                <w:bCs/>
                <w:i/>
                <w:sz w:val="20"/>
                <w:szCs w:val="20"/>
              </w:rPr>
              <w:t>2 months</w:t>
            </w:r>
          </w:p>
        </w:tc>
        <w:tc>
          <w:tcPr>
            <w:tcW w:w="1080" w:type="dxa"/>
            <w:tcBorders>
              <w:top w:val="single" w:sz="6" w:space="0" w:color="262626"/>
              <w:bottom w:val="single" w:sz="12" w:space="0" w:color="262626"/>
              <w:right w:val="single" w:sz="12" w:space="0" w:color="auto"/>
            </w:tcBorders>
            <w:shd w:val="clear" w:color="auto" w:fill="E6E6E6"/>
            <w:vAlign w:val="center"/>
          </w:tcPr>
          <w:p w14:paraId="05D1E33E" w14:textId="77777777" w:rsidR="00CC05E1" w:rsidRPr="00165939" w:rsidRDefault="00CC05E1" w:rsidP="00EF1C4C">
            <w:pPr>
              <w:jc w:val="center"/>
              <w:rPr>
                <w:b/>
                <w:bCs/>
                <w:i/>
                <w:sz w:val="20"/>
                <w:szCs w:val="20"/>
              </w:rPr>
            </w:pPr>
            <w:r>
              <w:rPr>
                <w:b/>
                <w:bCs/>
                <w:i/>
                <w:sz w:val="20"/>
                <w:szCs w:val="20"/>
              </w:rPr>
              <w:t>7</w:t>
            </w:r>
            <w:r w:rsidRPr="00165939">
              <w:rPr>
                <w:b/>
                <w:bCs/>
                <w:i/>
                <w:sz w:val="20"/>
                <w:szCs w:val="20"/>
              </w:rPr>
              <w:t xml:space="preserve"> months</w:t>
            </w:r>
          </w:p>
        </w:tc>
        <w:tc>
          <w:tcPr>
            <w:tcW w:w="1170" w:type="dxa"/>
            <w:tcBorders>
              <w:top w:val="single" w:sz="6" w:space="0" w:color="262626"/>
              <w:left w:val="single" w:sz="12" w:space="0" w:color="auto"/>
              <w:bottom w:val="single" w:sz="12" w:space="0" w:color="262626"/>
              <w:right w:val="single" w:sz="8" w:space="0" w:color="262626"/>
            </w:tcBorders>
            <w:shd w:val="clear" w:color="auto" w:fill="E6E6E6"/>
            <w:vAlign w:val="center"/>
          </w:tcPr>
          <w:p w14:paraId="60076BB5" w14:textId="77777777" w:rsidR="00CC05E1" w:rsidRPr="00165939" w:rsidRDefault="00CC05E1" w:rsidP="00EF1C4C">
            <w:pPr>
              <w:jc w:val="center"/>
              <w:rPr>
                <w:b/>
                <w:bCs/>
                <w:i/>
                <w:sz w:val="20"/>
                <w:szCs w:val="20"/>
              </w:rPr>
            </w:pPr>
            <w:r w:rsidRPr="00165939">
              <w:rPr>
                <w:b/>
                <w:bCs/>
                <w:i/>
                <w:sz w:val="20"/>
                <w:szCs w:val="20"/>
              </w:rPr>
              <w:t>1</w:t>
            </w:r>
            <w:r>
              <w:rPr>
                <w:b/>
                <w:bCs/>
                <w:i/>
                <w:sz w:val="20"/>
                <w:szCs w:val="20"/>
              </w:rPr>
              <w:t>3</w:t>
            </w:r>
            <w:r w:rsidRPr="00165939">
              <w:rPr>
                <w:b/>
                <w:bCs/>
                <w:i/>
                <w:sz w:val="20"/>
                <w:szCs w:val="20"/>
              </w:rPr>
              <w:t xml:space="preserve"> months</w:t>
            </w:r>
          </w:p>
        </w:tc>
      </w:tr>
      <w:tr w:rsidR="00CC05E1" w:rsidRPr="00165939" w14:paraId="6E5C0B21" w14:textId="77777777" w:rsidTr="00EF1C4C">
        <w:trPr>
          <w:trHeight w:val="540"/>
        </w:trPr>
        <w:tc>
          <w:tcPr>
            <w:tcW w:w="5670" w:type="dxa"/>
            <w:tcBorders>
              <w:top w:val="double" w:sz="12" w:space="0" w:color="262626"/>
              <w:bottom w:val="nil"/>
              <w:right w:val="single" w:sz="12" w:space="0" w:color="auto"/>
            </w:tcBorders>
            <w:shd w:val="clear" w:color="auto" w:fill="auto"/>
            <w:vAlign w:val="center"/>
          </w:tcPr>
          <w:p w14:paraId="1DF51F6F" w14:textId="77777777" w:rsidR="00CC05E1" w:rsidRPr="00165939" w:rsidRDefault="00CC05E1" w:rsidP="00EF1C4C">
            <w:pPr>
              <w:jc w:val="right"/>
              <w:rPr>
                <w:b/>
                <w:bCs/>
                <w:sz w:val="20"/>
                <w:szCs w:val="20"/>
              </w:rPr>
            </w:pPr>
            <w:r w:rsidRPr="00165939">
              <w:rPr>
                <w:b/>
                <w:bCs/>
                <w:sz w:val="20"/>
                <w:szCs w:val="20"/>
              </w:rPr>
              <w:t>ENROLMENT:</w:t>
            </w:r>
          </w:p>
        </w:tc>
        <w:tc>
          <w:tcPr>
            <w:tcW w:w="1170" w:type="dxa"/>
            <w:gridSpan w:val="2"/>
            <w:tcBorders>
              <w:top w:val="double" w:sz="12" w:space="0" w:color="262626"/>
              <w:left w:val="single" w:sz="12" w:space="0" w:color="auto"/>
              <w:right w:val="single" w:sz="12" w:space="0" w:color="262626"/>
            </w:tcBorders>
            <w:shd w:val="clear" w:color="auto" w:fill="auto"/>
            <w:vAlign w:val="bottom"/>
          </w:tcPr>
          <w:p w14:paraId="5FC3AB75" w14:textId="77777777" w:rsidR="00CC05E1" w:rsidRPr="00165939" w:rsidRDefault="00CC05E1" w:rsidP="00EF1C4C">
            <w:pPr>
              <w:jc w:val="center"/>
              <w:rPr>
                <w:sz w:val="20"/>
                <w:szCs w:val="20"/>
              </w:rPr>
            </w:pPr>
          </w:p>
        </w:tc>
        <w:tc>
          <w:tcPr>
            <w:tcW w:w="1080" w:type="dxa"/>
            <w:tcBorders>
              <w:top w:val="double" w:sz="12" w:space="0" w:color="262626"/>
              <w:left w:val="single" w:sz="12" w:space="0" w:color="262626"/>
              <w:right w:val="single" w:sz="12" w:space="0" w:color="262626"/>
            </w:tcBorders>
            <w:shd w:val="clear" w:color="auto" w:fill="auto"/>
            <w:vAlign w:val="bottom"/>
          </w:tcPr>
          <w:p w14:paraId="709581F1" w14:textId="77777777" w:rsidR="00CC05E1" w:rsidRPr="00165939" w:rsidRDefault="00CC05E1" w:rsidP="00EF1C4C">
            <w:pPr>
              <w:jc w:val="center"/>
              <w:rPr>
                <w:sz w:val="20"/>
                <w:szCs w:val="20"/>
              </w:rPr>
            </w:pPr>
          </w:p>
        </w:tc>
        <w:tc>
          <w:tcPr>
            <w:tcW w:w="990" w:type="dxa"/>
            <w:tcBorders>
              <w:top w:val="double" w:sz="12" w:space="0" w:color="262626"/>
            </w:tcBorders>
            <w:shd w:val="clear" w:color="auto" w:fill="auto"/>
            <w:vAlign w:val="bottom"/>
          </w:tcPr>
          <w:p w14:paraId="32A6DD9B" w14:textId="77777777" w:rsidR="00CC05E1" w:rsidRPr="00165939" w:rsidRDefault="00CC05E1" w:rsidP="00EF1C4C">
            <w:pPr>
              <w:jc w:val="center"/>
              <w:rPr>
                <w:sz w:val="20"/>
                <w:szCs w:val="20"/>
              </w:rPr>
            </w:pPr>
          </w:p>
        </w:tc>
        <w:tc>
          <w:tcPr>
            <w:tcW w:w="1080" w:type="dxa"/>
            <w:tcBorders>
              <w:top w:val="double" w:sz="12" w:space="0" w:color="262626"/>
            </w:tcBorders>
          </w:tcPr>
          <w:p w14:paraId="4690623E" w14:textId="77777777" w:rsidR="00CC05E1" w:rsidRPr="00165939" w:rsidRDefault="00CC05E1" w:rsidP="00EF1C4C">
            <w:pPr>
              <w:jc w:val="center"/>
              <w:rPr>
                <w:sz w:val="20"/>
                <w:szCs w:val="20"/>
              </w:rPr>
            </w:pPr>
          </w:p>
        </w:tc>
        <w:tc>
          <w:tcPr>
            <w:tcW w:w="1080" w:type="dxa"/>
            <w:tcBorders>
              <w:top w:val="double" w:sz="12" w:space="0" w:color="262626"/>
              <w:right w:val="single" w:sz="12" w:space="0" w:color="auto"/>
            </w:tcBorders>
            <w:shd w:val="clear" w:color="auto" w:fill="auto"/>
            <w:vAlign w:val="bottom"/>
          </w:tcPr>
          <w:p w14:paraId="2C15C3AF" w14:textId="77777777" w:rsidR="00CC05E1" w:rsidRPr="00165939" w:rsidRDefault="00CC05E1" w:rsidP="00EF1C4C">
            <w:pPr>
              <w:jc w:val="center"/>
              <w:rPr>
                <w:sz w:val="20"/>
                <w:szCs w:val="20"/>
              </w:rPr>
            </w:pPr>
          </w:p>
        </w:tc>
        <w:tc>
          <w:tcPr>
            <w:tcW w:w="1170" w:type="dxa"/>
            <w:tcBorders>
              <w:top w:val="double" w:sz="12" w:space="0" w:color="262626"/>
              <w:left w:val="single" w:sz="12" w:space="0" w:color="auto"/>
              <w:right w:val="single" w:sz="8" w:space="0" w:color="262626"/>
            </w:tcBorders>
            <w:shd w:val="clear" w:color="auto" w:fill="auto"/>
            <w:vAlign w:val="bottom"/>
          </w:tcPr>
          <w:p w14:paraId="5A00DE46" w14:textId="77777777" w:rsidR="00CC05E1" w:rsidRPr="00165939" w:rsidRDefault="00CC05E1" w:rsidP="00EF1C4C">
            <w:pPr>
              <w:jc w:val="center"/>
              <w:rPr>
                <w:sz w:val="20"/>
                <w:szCs w:val="20"/>
              </w:rPr>
            </w:pPr>
          </w:p>
        </w:tc>
      </w:tr>
      <w:tr w:rsidR="00CC05E1" w:rsidRPr="00165939" w14:paraId="71CB1592" w14:textId="77777777" w:rsidTr="00EF1C4C">
        <w:trPr>
          <w:trHeight w:val="540"/>
        </w:trPr>
        <w:tc>
          <w:tcPr>
            <w:tcW w:w="5670" w:type="dxa"/>
            <w:tcBorders>
              <w:top w:val="nil"/>
              <w:bottom w:val="nil"/>
              <w:right w:val="single" w:sz="12" w:space="0" w:color="auto"/>
            </w:tcBorders>
            <w:shd w:val="clear" w:color="auto" w:fill="auto"/>
            <w:vAlign w:val="center"/>
          </w:tcPr>
          <w:p w14:paraId="5C23D9D0" w14:textId="77777777" w:rsidR="00CC05E1" w:rsidRPr="00165939" w:rsidRDefault="00CC05E1" w:rsidP="00EF1C4C">
            <w:pPr>
              <w:jc w:val="right"/>
              <w:rPr>
                <w:b/>
                <w:sz w:val="20"/>
                <w:szCs w:val="20"/>
              </w:rPr>
            </w:pPr>
            <w:r w:rsidRPr="00165939">
              <w:rPr>
                <w:b/>
                <w:sz w:val="20"/>
                <w:szCs w:val="20"/>
              </w:rPr>
              <w:t>Eligibility screen</w:t>
            </w:r>
          </w:p>
        </w:tc>
        <w:tc>
          <w:tcPr>
            <w:tcW w:w="1170" w:type="dxa"/>
            <w:gridSpan w:val="2"/>
            <w:tcBorders>
              <w:left w:val="single" w:sz="12" w:space="0" w:color="auto"/>
              <w:right w:val="single" w:sz="12" w:space="0" w:color="262626"/>
            </w:tcBorders>
            <w:shd w:val="clear" w:color="auto" w:fill="auto"/>
            <w:vAlign w:val="center"/>
          </w:tcPr>
          <w:p w14:paraId="6667DEE5" w14:textId="77777777" w:rsidR="00CC05E1" w:rsidRPr="00165939" w:rsidRDefault="00CC05E1" w:rsidP="00EF1C4C">
            <w:pPr>
              <w:jc w:val="center"/>
              <w:rPr>
                <w:sz w:val="20"/>
                <w:szCs w:val="20"/>
              </w:rPr>
            </w:pPr>
            <w:r w:rsidRPr="00165939">
              <w:rPr>
                <w:sz w:val="20"/>
                <w:szCs w:val="20"/>
              </w:rPr>
              <w:t>X</w:t>
            </w:r>
          </w:p>
        </w:tc>
        <w:tc>
          <w:tcPr>
            <w:tcW w:w="1080" w:type="dxa"/>
            <w:tcBorders>
              <w:left w:val="single" w:sz="12" w:space="0" w:color="262626"/>
              <w:right w:val="single" w:sz="12" w:space="0" w:color="262626"/>
            </w:tcBorders>
            <w:shd w:val="clear" w:color="auto" w:fill="auto"/>
            <w:vAlign w:val="center"/>
          </w:tcPr>
          <w:p w14:paraId="39DEEB55" w14:textId="77777777" w:rsidR="00CC05E1" w:rsidRPr="00165939" w:rsidRDefault="00CC05E1" w:rsidP="00EF1C4C">
            <w:pPr>
              <w:jc w:val="center"/>
              <w:rPr>
                <w:sz w:val="20"/>
                <w:szCs w:val="20"/>
              </w:rPr>
            </w:pPr>
          </w:p>
        </w:tc>
        <w:tc>
          <w:tcPr>
            <w:tcW w:w="990" w:type="dxa"/>
            <w:shd w:val="clear" w:color="auto" w:fill="auto"/>
            <w:vAlign w:val="center"/>
          </w:tcPr>
          <w:p w14:paraId="37F6E42F" w14:textId="77777777" w:rsidR="00CC05E1" w:rsidRPr="00165939" w:rsidRDefault="00CC05E1" w:rsidP="00EF1C4C">
            <w:pPr>
              <w:jc w:val="center"/>
              <w:rPr>
                <w:sz w:val="20"/>
                <w:szCs w:val="20"/>
              </w:rPr>
            </w:pPr>
          </w:p>
        </w:tc>
        <w:tc>
          <w:tcPr>
            <w:tcW w:w="1080" w:type="dxa"/>
          </w:tcPr>
          <w:p w14:paraId="159CC3C8" w14:textId="77777777" w:rsidR="00CC05E1" w:rsidRPr="00165939" w:rsidRDefault="00CC05E1" w:rsidP="00EF1C4C">
            <w:pPr>
              <w:jc w:val="center"/>
              <w:rPr>
                <w:sz w:val="20"/>
                <w:szCs w:val="20"/>
              </w:rPr>
            </w:pPr>
          </w:p>
        </w:tc>
        <w:tc>
          <w:tcPr>
            <w:tcW w:w="1080" w:type="dxa"/>
            <w:tcBorders>
              <w:right w:val="single" w:sz="12" w:space="0" w:color="auto"/>
            </w:tcBorders>
            <w:shd w:val="clear" w:color="auto" w:fill="auto"/>
            <w:vAlign w:val="center"/>
          </w:tcPr>
          <w:p w14:paraId="3A0F87EE" w14:textId="77777777" w:rsidR="00CC05E1" w:rsidRPr="00165939" w:rsidRDefault="00CC05E1" w:rsidP="00EF1C4C">
            <w:pPr>
              <w:jc w:val="center"/>
              <w:rPr>
                <w:sz w:val="20"/>
                <w:szCs w:val="20"/>
              </w:rPr>
            </w:pPr>
          </w:p>
        </w:tc>
        <w:tc>
          <w:tcPr>
            <w:tcW w:w="1170" w:type="dxa"/>
            <w:tcBorders>
              <w:left w:val="single" w:sz="12" w:space="0" w:color="auto"/>
              <w:right w:val="single" w:sz="8" w:space="0" w:color="262626"/>
            </w:tcBorders>
            <w:shd w:val="clear" w:color="auto" w:fill="auto"/>
            <w:vAlign w:val="center"/>
          </w:tcPr>
          <w:p w14:paraId="00DE78C0" w14:textId="77777777" w:rsidR="00CC05E1" w:rsidRPr="00165939" w:rsidRDefault="00CC05E1" w:rsidP="00EF1C4C">
            <w:pPr>
              <w:jc w:val="center"/>
              <w:rPr>
                <w:sz w:val="20"/>
                <w:szCs w:val="20"/>
              </w:rPr>
            </w:pPr>
          </w:p>
        </w:tc>
      </w:tr>
      <w:tr w:rsidR="00CC05E1" w:rsidRPr="00165939" w14:paraId="67FB31F6" w14:textId="77777777" w:rsidTr="00EF1C4C">
        <w:trPr>
          <w:trHeight w:val="540"/>
        </w:trPr>
        <w:tc>
          <w:tcPr>
            <w:tcW w:w="5670" w:type="dxa"/>
            <w:tcBorders>
              <w:top w:val="nil"/>
              <w:bottom w:val="nil"/>
              <w:right w:val="single" w:sz="12" w:space="0" w:color="auto"/>
            </w:tcBorders>
            <w:shd w:val="clear" w:color="auto" w:fill="auto"/>
            <w:vAlign w:val="center"/>
          </w:tcPr>
          <w:p w14:paraId="1707683F" w14:textId="77777777" w:rsidR="00CC05E1" w:rsidRPr="00165939" w:rsidRDefault="00CC05E1" w:rsidP="00EF1C4C">
            <w:pPr>
              <w:jc w:val="right"/>
              <w:rPr>
                <w:b/>
                <w:sz w:val="20"/>
                <w:szCs w:val="20"/>
              </w:rPr>
            </w:pPr>
            <w:r w:rsidRPr="00165939">
              <w:rPr>
                <w:b/>
                <w:sz w:val="20"/>
                <w:szCs w:val="20"/>
              </w:rPr>
              <w:t>Informed consent</w:t>
            </w:r>
            <w:r w:rsidRPr="00165939" w:rsidDel="003C5F28">
              <w:rPr>
                <w:b/>
                <w:sz w:val="20"/>
                <w:szCs w:val="20"/>
              </w:rPr>
              <w:t xml:space="preserve"> </w:t>
            </w:r>
          </w:p>
        </w:tc>
        <w:tc>
          <w:tcPr>
            <w:tcW w:w="1170" w:type="dxa"/>
            <w:gridSpan w:val="2"/>
            <w:tcBorders>
              <w:left w:val="single" w:sz="12" w:space="0" w:color="auto"/>
              <w:bottom w:val="single" w:sz="6" w:space="0" w:color="262626"/>
              <w:right w:val="single" w:sz="12" w:space="0" w:color="262626"/>
            </w:tcBorders>
            <w:shd w:val="clear" w:color="auto" w:fill="auto"/>
            <w:vAlign w:val="center"/>
          </w:tcPr>
          <w:p w14:paraId="1236EE9D" w14:textId="77777777" w:rsidR="00CC05E1" w:rsidRPr="00165939" w:rsidRDefault="00CC05E1" w:rsidP="00EF1C4C">
            <w:pPr>
              <w:jc w:val="center"/>
              <w:rPr>
                <w:sz w:val="20"/>
                <w:szCs w:val="20"/>
              </w:rPr>
            </w:pPr>
            <w:r w:rsidRPr="00165939">
              <w:rPr>
                <w:sz w:val="20"/>
                <w:szCs w:val="20"/>
              </w:rPr>
              <w:t>X</w:t>
            </w:r>
          </w:p>
        </w:tc>
        <w:tc>
          <w:tcPr>
            <w:tcW w:w="1080" w:type="dxa"/>
            <w:tcBorders>
              <w:left w:val="single" w:sz="12" w:space="0" w:color="262626"/>
              <w:bottom w:val="single" w:sz="6" w:space="0" w:color="262626"/>
              <w:right w:val="single" w:sz="12" w:space="0" w:color="262626"/>
            </w:tcBorders>
            <w:shd w:val="clear" w:color="auto" w:fill="auto"/>
            <w:vAlign w:val="center"/>
          </w:tcPr>
          <w:p w14:paraId="606CB993" w14:textId="77777777" w:rsidR="00CC05E1" w:rsidRPr="00165939" w:rsidRDefault="00CC05E1" w:rsidP="00EF1C4C">
            <w:pPr>
              <w:jc w:val="center"/>
              <w:rPr>
                <w:sz w:val="20"/>
                <w:szCs w:val="20"/>
              </w:rPr>
            </w:pPr>
          </w:p>
        </w:tc>
        <w:tc>
          <w:tcPr>
            <w:tcW w:w="990" w:type="dxa"/>
            <w:tcBorders>
              <w:bottom w:val="single" w:sz="6" w:space="0" w:color="262626"/>
            </w:tcBorders>
            <w:shd w:val="clear" w:color="auto" w:fill="auto"/>
            <w:vAlign w:val="center"/>
          </w:tcPr>
          <w:p w14:paraId="4618339D" w14:textId="77777777" w:rsidR="00CC05E1" w:rsidRPr="00165939" w:rsidRDefault="00CC05E1" w:rsidP="00EF1C4C">
            <w:pPr>
              <w:jc w:val="center"/>
              <w:rPr>
                <w:sz w:val="20"/>
                <w:szCs w:val="20"/>
              </w:rPr>
            </w:pPr>
          </w:p>
        </w:tc>
        <w:tc>
          <w:tcPr>
            <w:tcW w:w="1080" w:type="dxa"/>
            <w:tcBorders>
              <w:bottom w:val="single" w:sz="6" w:space="0" w:color="262626"/>
            </w:tcBorders>
          </w:tcPr>
          <w:p w14:paraId="2980E780" w14:textId="77777777" w:rsidR="00CC05E1" w:rsidRPr="00165939" w:rsidRDefault="00CC05E1" w:rsidP="00EF1C4C">
            <w:pPr>
              <w:jc w:val="center"/>
              <w:rPr>
                <w:sz w:val="20"/>
                <w:szCs w:val="20"/>
              </w:rPr>
            </w:pPr>
          </w:p>
        </w:tc>
        <w:tc>
          <w:tcPr>
            <w:tcW w:w="1080" w:type="dxa"/>
            <w:tcBorders>
              <w:bottom w:val="single" w:sz="6" w:space="0" w:color="262626"/>
              <w:right w:val="single" w:sz="12" w:space="0" w:color="auto"/>
            </w:tcBorders>
            <w:shd w:val="clear" w:color="auto" w:fill="auto"/>
            <w:vAlign w:val="center"/>
          </w:tcPr>
          <w:p w14:paraId="513DEEB1" w14:textId="77777777" w:rsidR="00CC05E1" w:rsidRPr="00165939" w:rsidRDefault="00CC05E1" w:rsidP="00EF1C4C">
            <w:pPr>
              <w:jc w:val="center"/>
              <w:rPr>
                <w:sz w:val="20"/>
                <w:szCs w:val="20"/>
              </w:rPr>
            </w:pPr>
          </w:p>
        </w:tc>
        <w:tc>
          <w:tcPr>
            <w:tcW w:w="1170" w:type="dxa"/>
            <w:tcBorders>
              <w:left w:val="single" w:sz="12" w:space="0" w:color="auto"/>
              <w:bottom w:val="single" w:sz="6" w:space="0" w:color="262626"/>
              <w:right w:val="single" w:sz="8" w:space="0" w:color="262626"/>
            </w:tcBorders>
            <w:shd w:val="clear" w:color="auto" w:fill="auto"/>
            <w:vAlign w:val="center"/>
          </w:tcPr>
          <w:p w14:paraId="4FFAEA4B" w14:textId="77777777" w:rsidR="00CC05E1" w:rsidRPr="00165939" w:rsidRDefault="00CC05E1" w:rsidP="00EF1C4C">
            <w:pPr>
              <w:jc w:val="center"/>
              <w:rPr>
                <w:sz w:val="20"/>
                <w:szCs w:val="20"/>
              </w:rPr>
            </w:pPr>
          </w:p>
        </w:tc>
      </w:tr>
      <w:tr w:rsidR="00CC05E1" w:rsidRPr="00165939" w14:paraId="2B402024" w14:textId="77777777" w:rsidTr="00EF1C4C">
        <w:trPr>
          <w:trHeight w:val="540"/>
        </w:trPr>
        <w:tc>
          <w:tcPr>
            <w:tcW w:w="5670" w:type="dxa"/>
            <w:tcBorders>
              <w:top w:val="nil"/>
              <w:bottom w:val="nil"/>
              <w:right w:val="single" w:sz="12" w:space="0" w:color="auto"/>
            </w:tcBorders>
            <w:shd w:val="clear" w:color="auto" w:fill="auto"/>
            <w:vAlign w:val="center"/>
          </w:tcPr>
          <w:p w14:paraId="2AB887BB" w14:textId="77777777" w:rsidR="00CC05E1" w:rsidRPr="00165939" w:rsidRDefault="00CC05E1" w:rsidP="00EF1C4C">
            <w:pPr>
              <w:jc w:val="right"/>
              <w:rPr>
                <w:b/>
                <w:sz w:val="20"/>
                <w:szCs w:val="20"/>
              </w:rPr>
            </w:pPr>
            <w:r w:rsidRPr="00165939">
              <w:rPr>
                <w:b/>
                <w:sz w:val="20"/>
                <w:szCs w:val="20"/>
              </w:rPr>
              <w:t>1 Hour Orientation</w:t>
            </w:r>
          </w:p>
        </w:tc>
        <w:tc>
          <w:tcPr>
            <w:tcW w:w="1170" w:type="dxa"/>
            <w:gridSpan w:val="2"/>
            <w:tcBorders>
              <w:left w:val="single" w:sz="12" w:space="0" w:color="auto"/>
              <w:bottom w:val="single" w:sz="6" w:space="0" w:color="262626"/>
              <w:right w:val="single" w:sz="12" w:space="0" w:color="262626"/>
            </w:tcBorders>
            <w:shd w:val="clear" w:color="auto" w:fill="auto"/>
            <w:vAlign w:val="center"/>
          </w:tcPr>
          <w:p w14:paraId="043BD0DA" w14:textId="77777777" w:rsidR="00CC05E1" w:rsidRPr="00165939" w:rsidRDefault="00CC05E1" w:rsidP="00EF1C4C">
            <w:pPr>
              <w:jc w:val="center"/>
              <w:rPr>
                <w:sz w:val="20"/>
                <w:szCs w:val="20"/>
              </w:rPr>
            </w:pPr>
            <w:r w:rsidRPr="00165939">
              <w:rPr>
                <w:sz w:val="20"/>
                <w:szCs w:val="20"/>
              </w:rPr>
              <w:t>X</w:t>
            </w:r>
          </w:p>
        </w:tc>
        <w:tc>
          <w:tcPr>
            <w:tcW w:w="1080" w:type="dxa"/>
            <w:tcBorders>
              <w:left w:val="single" w:sz="12" w:space="0" w:color="262626"/>
              <w:bottom w:val="single" w:sz="6" w:space="0" w:color="262626"/>
              <w:right w:val="single" w:sz="12" w:space="0" w:color="262626"/>
            </w:tcBorders>
            <w:shd w:val="clear" w:color="auto" w:fill="auto"/>
            <w:vAlign w:val="center"/>
          </w:tcPr>
          <w:p w14:paraId="05C7EC5A" w14:textId="77777777" w:rsidR="00CC05E1" w:rsidRPr="00165939" w:rsidRDefault="00CC05E1" w:rsidP="00EF1C4C">
            <w:pPr>
              <w:jc w:val="center"/>
              <w:rPr>
                <w:sz w:val="20"/>
                <w:szCs w:val="20"/>
              </w:rPr>
            </w:pPr>
          </w:p>
        </w:tc>
        <w:tc>
          <w:tcPr>
            <w:tcW w:w="990" w:type="dxa"/>
            <w:tcBorders>
              <w:bottom w:val="single" w:sz="6" w:space="0" w:color="262626"/>
            </w:tcBorders>
            <w:shd w:val="clear" w:color="auto" w:fill="auto"/>
            <w:vAlign w:val="center"/>
          </w:tcPr>
          <w:p w14:paraId="61C2F22A" w14:textId="77777777" w:rsidR="00CC05E1" w:rsidRPr="00165939" w:rsidRDefault="00CC05E1" w:rsidP="00EF1C4C">
            <w:pPr>
              <w:jc w:val="center"/>
              <w:rPr>
                <w:sz w:val="20"/>
                <w:szCs w:val="20"/>
              </w:rPr>
            </w:pPr>
          </w:p>
        </w:tc>
        <w:tc>
          <w:tcPr>
            <w:tcW w:w="1080" w:type="dxa"/>
            <w:tcBorders>
              <w:bottom w:val="single" w:sz="6" w:space="0" w:color="262626"/>
            </w:tcBorders>
          </w:tcPr>
          <w:p w14:paraId="0ED11B50" w14:textId="77777777" w:rsidR="00CC05E1" w:rsidRPr="00165939" w:rsidRDefault="00CC05E1" w:rsidP="00EF1C4C">
            <w:pPr>
              <w:jc w:val="center"/>
              <w:rPr>
                <w:sz w:val="20"/>
                <w:szCs w:val="20"/>
              </w:rPr>
            </w:pPr>
          </w:p>
        </w:tc>
        <w:tc>
          <w:tcPr>
            <w:tcW w:w="1080" w:type="dxa"/>
            <w:tcBorders>
              <w:bottom w:val="single" w:sz="6" w:space="0" w:color="262626"/>
              <w:right w:val="single" w:sz="12" w:space="0" w:color="auto"/>
            </w:tcBorders>
            <w:shd w:val="clear" w:color="auto" w:fill="auto"/>
            <w:vAlign w:val="center"/>
          </w:tcPr>
          <w:p w14:paraId="07118EAD" w14:textId="77777777" w:rsidR="00CC05E1" w:rsidRPr="00165939" w:rsidRDefault="00CC05E1" w:rsidP="00EF1C4C">
            <w:pPr>
              <w:jc w:val="center"/>
              <w:rPr>
                <w:sz w:val="20"/>
                <w:szCs w:val="20"/>
              </w:rPr>
            </w:pPr>
          </w:p>
        </w:tc>
        <w:tc>
          <w:tcPr>
            <w:tcW w:w="1170" w:type="dxa"/>
            <w:tcBorders>
              <w:left w:val="single" w:sz="12" w:space="0" w:color="auto"/>
              <w:bottom w:val="single" w:sz="6" w:space="0" w:color="262626"/>
              <w:right w:val="single" w:sz="8" w:space="0" w:color="262626"/>
            </w:tcBorders>
            <w:shd w:val="clear" w:color="auto" w:fill="auto"/>
            <w:vAlign w:val="center"/>
          </w:tcPr>
          <w:p w14:paraId="479B48AE" w14:textId="77777777" w:rsidR="00CC05E1" w:rsidRPr="00165939" w:rsidRDefault="00CC05E1" w:rsidP="00EF1C4C">
            <w:pPr>
              <w:jc w:val="center"/>
              <w:rPr>
                <w:sz w:val="20"/>
                <w:szCs w:val="20"/>
              </w:rPr>
            </w:pPr>
          </w:p>
        </w:tc>
      </w:tr>
      <w:tr w:rsidR="00CC05E1" w:rsidRPr="00165939" w14:paraId="09E48756" w14:textId="77777777" w:rsidTr="00EF1C4C">
        <w:trPr>
          <w:trHeight w:val="540"/>
        </w:trPr>
        <w:tc>
          <w:tcPr>
            <w:tcW w:w="5670" w:type="dxa"/>
            <w:tcBorders>
              <w:top w:val="nil"/>
              <w:bottom w:val="single" w:sz="12" w:space="0" w:color="262626"/>
              <w:right w:val="single" w:sz="12" w:space="0" w:color="auto"/>
            </w:tcBorders>
            <w:shd w:val="clear" w:color="auto" w:fill="auto"/>
            <w:vAlign w:val="center"/>
          </w:tcPr>
          <w:p w14:paraId="561DD241" w14:textId="77777777" w:rsidR="00CC05E1" w:rsidRPr="00165939" w:rsidRDefault="00CC05E1" w:rsidP="00EF1C4C">
            <w:pPr>
              <w:jc w:val="right"/>
              <w:rPr>
                <w:b/>
                <w:bCs/>
                <w:sz w:val="20"/>
                <w:szCs w:val="20"/>
              </w:rPr>
            </w:pPr>
            <w:r w:rsidRPr="00165939">
              <w:rPr>
                <w:b/>
                <w:bCs/>
                <w:sz w:val="20"/>
                <w:szCs w:val="20"/>
              </w:rPr>
              <w:t>Allocation</w:t>
            </w:r>
          </w:p>
        </w:tc>
        <w:tc>
          <w:tcPr>
            <w:tcW w:w="1170" w:type="dxa"/>
            <w:gridSpan w:val="2"/>
            <w:tcBorders>
              <w:top w:val="single" w:sz="6" w:space="0" w:color="262626"/>
              <w:left w:val="single" w:sz="12" w:space="0" w:color="auto"/>
              <w:bottom w:val="single" w:sz="12" w:space="0" w:color="262626"/>
              <w:right w:val="single" w:sz="12" w:space="0" w:color="262626"/>
            </w:tcBorders>
            <w:shd w:val="clear" w:color="auto" w:fill="auto"/>
            <w:vAlign w:val="center"/>
          </w:tcPr>
          <w:p w14:paraId="5117E4E6" w14:textId="77777777" w:rsidR="00CC05E1" w:rsidRPr="00165939" w:rsidRDefault="00CC05E1" w:rsidP="00EF1C4C">
            <w:pPr>
              <w:jc w:val="center"/>
              <w:rPr>
                <w:sz w:val="20"/>
                <w:szCs w:val="20"/>
              </w:rPr>
            </w:pPr>
          </w:p>
        </w:tc>
        <w:tc>
          <w:tcPr>
            <w:tcW w:w="1080" w:type="dxa"/>
            <w:tcBorders>
              <w:top w:val="single" w:sz="6" w:space="0" w:color="262626"/>
              <w:left w:val="single" w:sz="12" w:space="0" w:color="262626"/>
              <w:bottom w:val="single" w:sz="12" w:space="0" w:color="262626"/>
              <w:right w:val="single" w:sz="12" w:space="0" w:color="262626"/>
            </w:tcBorders>
            <w:shd w:val="clear" w:color="auto" w:fill="auto"/>
            <w:vAlign w:val="center"/>
          </w:tcPr>
          <w:p w14:paraId="1CB52ADE" w14:textId="77777777" w:rsidR="00CC05E1" w:rsidRPr="00165939" w:rsidRDefault="00CC05E1" w:rsidP="00EF1C4C">
            <w:pPr>
              <w:jc w:val="center"/>
              <w:rPr>
                <w:sz w:val="20"/>
                <w:szCs w:val="20"/>
              </w:rPr>
            </w:pPr>
            <w:r w:rsidRPr="00165939">
              <w:rPr>
                <w:sz w:val="20"/>
                <w:szCs w:val="20"/>
              </w:rPr>
              <w:t>X</w:t>
            </w:r>
          </w:p>
        </w:tc>
        <w:tc>
          <w:tcPr>
            <w:tcW w:w="990" w:type="dxa"/>
            <w:tcBorders>
              <w:top w:val="single" w:sz="6" w:space="0" w:color="262626"/>
              <w:bottom w:val="single" w:sz="12" w:space="0" w:color="262626"/>
            </w:tcBorders>
            <w:shd w:val="clear" w:color="auto" w:fill="auto"/>
            <w:vAlign w:val="center"/>
          </w:tcPr>
          <w:p w14:paraId="6D3A3BEC" w14:textId="77777777" w:rsidR="00CC05E1" w:rsidRPr="00165939" w:rsidRDefault="00CC05E1" w:rsidP="00EF1C4C">
            <w:pPr>
              <w:jc w:val="center"/>
              <w:rPr>
                <w:sz w:val="20"/>
                <w:szCs w:val="20"/>
              </w:rPr>
            </w:pPr>
          </w:p>
        </w:tc>
        <w:tc>
          <w:tcPr>
            <w:tcW w:w="1080" w:type="dxa"/>
            <w:tcBorders>
              <w:top w:val="single" w:sz="6" w:space="0" w:color="262626"/>
              <w:bottom w:val="single" w:sz="12" w:space="0" w:color="262626"/>
            </w:tcBorders>
          </w:tcPr>
          <w:p w14:paraId="6E19AC31" w14:textId="77777777" w:rsidR="00CC05E1" w:rsidRPr="00165939" w:rsidRDefault="00CC05E1" w:rsidP="00EF1C4C">
            <w:pPr>
              <w:jc w:val="center"/>
              <w:rPr>
                <w:sz w:val="20"/>
                <w:szCs w:val="20"/>
              </w:rPr>
            </w:pPr>
          </w:p>
        </w:tc>
        <w:tc>
          <w:tcPr>
            <w:tcW w:w="1080" w:type="dxa"/>
            <w:tcBorders>
              <w:top w:val="single" w:sz="6" w:space="0" w:color="262626"/>
              <w:bottom w:val="single" w:sz="12" w:space="0" w:color="262626"/>
              <w:right w:val="single" w:sz="12" w:space="0" w:color="auto"/>
            </w:tcBorders>
            <w:shd w:val="clear" w:color="auto" w:fill="auto"/>
            <w:vAlign w:val="center"/>
          </w:tcPr>
          <w:p w14:paraId="69EFBD86" w14:textId="77777777" w:rsidR="00CC05E1" w:rsidRPr="00165939" w:rsidRDefault="00CC05E1" w:rsidP="00EF1C4C">
            <w:pPr>
              <w:jc w:val="center"/>
              <w:rPr>
                <w:sz w:val="20"/>
                <w:szCs w:val="20"/>
              </w:rPr>
            </w:pPr>
          </w:p>
        </w:tc>
        <w:tc>
          <w:tcPr>
            <w:tcW w:w="1170" w:type="dxa"/>
            <w:tcBorders>
              <w:top w:val="single" w:sz="6" w:space="0" w:color="262626"/>
              <w:left w:val="single" w:sz="12" w:space="0" w:color="auto"/>
              <w:bottom w:val="single" w:sz="12" w:space="0" w:color="262626"/>
              <w:right w:val="single" w:sz="8" w:space="0" w:color="262626"/>
            </w:tcBorders>
            <w:shd w:val="clear" w:color="auto" w:fill="auto"/>
            <w:vAlign w:val="center"/>
          </w:tcPr>
          <w:p w14:paraId="2D46A2E9" w14:textId="77777777" w:rsidR="00CC05E1" w:rsidRPr="00165939" w:rsidRDefault="00CC05E1" w:rsidP="00EF1C4C">
            <w:pPr>
              <w:jc w:val="center"/>
              <w:rPr>
                <w:sz w:val="20"/>
                <w:szCs w:val="20"/>
              </w:rPr>
            </w:pPr>
          </w:p>
        </w:tc>
      </w:tr>
      <w:tr w:rsidR="00CC05E1" w:rsidRPr="00165939" w14:paraId="48268840" w14:textId="77777777" w:rsidTr="00EF1C4C">
        <w:trPr>
          <w:trHeight w:val="540"/>
        </w:trPr>
        <w:tc>
          <w:tcPr>
            <w:tcW w:w="5670" w:type="dxa"/>
            <w:tcBorders>
              <w:top w:val="single" w:sz="12" w:space="0" w:color="262626"/>
              <w:bottom w:val="nil"/>
              <w:right w:val="single" w:sz="12" w:space="0" w:color="auto"/>
            </w:tcBorders>
            <w:shd w:val="clear" w:color="auto" w:fill="auto"/>
            <w:vAlign w:val="center"/>
          </w:tcPr>
          <w:p w14:paraId="1F2894AF" w14:textId="77777777" w:rsidR="00CC05E1" w:rsidRPr="00165939" w:rsidRDefault="00CC05E1" w:rsidP="00EF1C4C">
            <w:pPr>
              <w:jc w:val="right"/>
              <w:rPr>
                <w:b/>
                <w:bCs/>
                <w:sz w:val="20"/>
                <w:szCs w:val="20"/>
              </w:rPr>
            </w:pPr>
            <w:r w:rsidRPr="00165939">
              <w:rPr>
                <w:b/>
                <w:bCs/>
                <w:sz w:val="20"/>
                <w:szCs w:val="20"/>
              </w:rPr>
              <w:t>INTERVENTIONS:</w:t>
            </w:r>
          </w:p>
        </w:tc>
        <w:tc>
          <w:tcPr>
            <w:tcW w:w="1170" w:type="dxa"/>
            <w:gridSpan w:val="2"/>
            <w:tcBorders>
              <w:top w:val="single" w:sz="12" w:space="0" w:color="262626"/>
              <w:left w:val="single" w:sz="12" w:space="0" w:color="auto"/>
              <w:right w:val="single" w:sz="12" w:space="0" w:color="262626"/>
            </w:tcBorders>
            <w:shd w:val="clear" w:color="auto" w:fill="auto"/>
            <w:vAlign w:val="center"/>
          </w:tcPr>
          <w:p w14:paraId="72DCB804" w14:textId="77777777" w:rsidR="00CC05E1" w:rsidRPr="00165939" w:rsidRDefault="00CC05E1" w:rsidP="00EF1C4C">
            <w:pPr>
              <w:jc w:val="center"/>
              <w:rPr>
                <w:sz w:val="20"/>
                <w:szCs w:val="20"/>
              </w:rPr>
            </w:pPr>
          </w:p>
        </w:tc>
        <w:tc>
          <w:tcPr>
            <w:tcW w:w="1080" w:type="dxa"/>
            <w:tcBorders>
              <w:top w:val="single" w:sz="12" w:space="0" w:color="262626"/>
              <w:left w:val="single" w:sz="12" w:space="0" w:color="262626"/>
              <w:right w:val="single" w:sz="12" w:space="0" w:color="262626"/>
            </w:tcBorders>
            <w:shd w:val="clear" w:color="auto" w:fill="auto"/>
            <w:vAlign w:val="center"/>
          </w:tcPr>
          <w:p w14:paraId="188C655F" w14:textId="77777777" w:rsidR="00CC05E1" w:rsidRPr="00165939" w:rsidRDefault="00CC05E1" w:rsidP="00EF1C4C">
            <w:pPr>
              <w:jc w:val="center"/>
              <w:rPr>
                <w:sz w:val="20"/>
                <w:szCs w:val="20"/>
              </w:rPr>
            </w:pPr>
          </w:p>
        </w:tc>
        <w:tc>
          <w:tcPr>
            <w:tcW w:w="990" w:type="dxa"/>
            <w:tcBorders>
              <w:top w:val="single" w:sz="12" w:space="0" w:color="262626"/>
              <w:bottom w:val="single" w:sz="6" w:space="0" w:color="262626"/>
            </w:tcBorders>
            <w:shd w:val="clear" w:color="auto" w:fill="auto"/>
            <w:vAlign w:val="center"/>
          </w:tcPr>
          <w:p w14:paraId="5D19A0FC" w14:textId="77777777" w:rsidR="00CC05E1" w:rsidRPr="00165939" w:rsidRDefault="00CC05E1" w:rsidP="00EF1C4C">
            <w:pPr>
              <w:jc w:val="center"/>
              <w:rPr>
                <w:sz w:val="20"/>
                <w:szCs w:val="20"/>
              </w:rPr>
            </w:pPr>
          </w:p>
        </w:tc>
        <w:tc>
          <w:tcPr>
            <w:tcW w:w="1080" w:type="dxa"/>
            <w:tcBorders>
              <w:top w:val="single" w:sz="12" w:space="0" w:color="262626"/>
              <w:bottom w:val="single" w:sz="6" w:space="0" w:color="262626"/>
            </w:tcBorders>
          </w:tcPr>
          <w:p w14:paraId="3B41DB95" w14:textId="77777777" w:rsidR="00CC05E1" w:rsidRPr="00165939" w:rsidRDefault="00CC05E1" w:rsidP="00EF1C4C">
            <w:pPr>
              <w:jc w:val="center"/>
              <w:rPr>
                <w:sz w:val="20"/>
                <w:szCs w:val="20"/>
              </w:rPr>
            </w:pPr>
          </w:p>
        </w:tc>
        <w:tc>
          <w:tcPr>
            <w:tcW w:w="1080" w:type="dxa"/>
            <w:tcBorders>
              <w:top w:val="single" w:sz="12" w:space="0" w:color="262626"/>
              <w:bottom w:val="single" w:sz="6" w:space="0" w:color="262626"/>
              <w:right w:val="single" w:sz="12" w:space="0" w:color="auto"/>
            </w:tcBorders>
            <w:shd w:val="clear" w:color="auto" w:fill="auto"/>
            <w:vAlign w:val="center"/>
          </w:tcPr>
          <w:p w14:paraId="6891BC84" w14:textId="77777777" w:rsidR="00CC05E1" w:rsidRPr="00165939" w:rsidRDefault="00CC05E1" w:rsidP="00EF1C4C">
            <w:pPr>
              <w:jc w:val="center"/>
              <w:rPr>
                <w:sz w:val="20"/>
                <w:szCs w:val="20"/>
              </w:rPr>
            </w:pPr>
          </w:p>
        </w:tc>
        <w:tc>
          <w:tcPr>
            <w:tcW w:w="1170" w:type="dxa"/>
            <w:tcBorders>
              <w:top w:val="single" w:sz="12" w:space="0" w:color="262626"/>
              <w:left w:val="single" w:sz="12" w:space="0" w:color="auto"/>
              <w:right w:val="single" w:sz="8" w:space="0" w:color="262626"/>
            </w:tcBorders>
            <w:shd w:val="clear" w:color="auto" w:fill="auto"/>
            <w:vAlign w:val="center"/>
          </w:tcPr>
          <w:p w14:paraId="39FA088B" w14:textId="77777777" w:rsidR="00CC05E1" w:rsidRPr="00165939" w:rsidRDefault="00CC05E1" w:rsidP="00EF1C4C">
            <w:pPr>
              <w:jc w:val="center"/>
              <w:rPr>
                <w:sz w:val="20"/>
                <w:szCs w:val="20"/>
              </w:rPr>
            </w:pPr>
          </w:p>
        </w:tc>
      </w:tr>
      <w:tr w:rsidR="00CC05E1" w:rsidRPr="00165939" w14:paraId="26D51E85" w14:textId="77777777" w:rsidTr="00EF1C4C">
        <w:trPr>
          <w:trHeight w:val="588"/>
        </w:trPr>
        <w:tc>
          <w:tcPr>
            <w:tcW w:w="5670" w:type="dxa"/>
            <w:tcBorders>
              <w:top w:val="nil"/>
              <w:bottom w:val="nil"/>
              <w:right w:val="single" w:sz="12" w:space="0" w:color="auto"/>
            </w:tcBorders>
            <w:shd w:val="clear" w:color="auto" w:fill="auto"/>
            <w:vAlign w:val="center"/>
          </w:tcPr>
          <w:p w14:paraId="0945CB3B" w14:textId="77777777" w:rsidR="00CC05E1" w:rsidRPr="00165939" w:rsidRDefault="00CC05E1" w:rsidP="00EF1C4C">
            <w:pPr>
              <w:jc w:val="right"/>
              <w:rPr>
                <w:b/>
                <w:bCs/>
                <w:i/>
                <w:sz w:val="20"/>
                <w:szCs w:val="20"/>
              </w:rPr>
            </w:pPr>
            <w:r w:rsidRPr="00165939">
              <w:rPr>
                <w:b/>
                <w:bCs/>
                <w:i/>
                <w:sz w:val="20"/>
                <w:szCs w:val="20"/>
              </w:rPr>
              <w:t>App group</w:t>
            </w:r>
          </w:p>
        </w:tc>
        <w:tc>
          <w:tcPr>
            <w:tcW w:w="1170" w:type="dxa"/>
            <w:gridSpan w:val="2"/>
            <w:tcBorders>
              <w:left w:val="single" w:sz="12" w:space="0" w:color="auto"/>
              <w:right w:val="single" w:sz="12" w:space="0" w:color="262626"/>
            </w:tcBorders>
            <w:shd w:val="clear" w:color="auto" w:fill="auto"/>
            <w:vAlign w:val="center"/>
          </w:tcPr>
          <w:p w14:paraId="559250F4" w14:textId="77777777" w:rsidR="00CC05E1" w:rsidRPr="00165939" w:rsidRDefault="00CC05E1" w:rsidP="00EF1C4C">
            <w:pPr>
              <w:jc w:val="center"/>
              <w:rPr>
                <w:sz w:val="20"/>
                <w:szCs w:val="20"/>
              </w:rPr>
            </w:pPr>
          </w:p>
        </w:tc>
        <w:tc>
          <w:tcPr>
            <w:tcW w:w="1080" w:type="dxa"/>
            <w:tcBorders>
              <w:left w:val="single" w:sz="12" w:space="0" w:color="262626"/>
              <w:right w:val="single" w:sz="12" w:space="0" w:color="262626"/>
            </w:tcBorders>
            <w:shd w:val="clear" w:color="auto" w:fill="auto"/>
            <w:vAlign w:val="center"/>
          </w:tcPr>
          <w:p w14:paraId="69387528" w14:textId="5041C66C" w:rsidR="00CC05E1" w:rsidRPr="00165939" w:rsidRDefault="00CC05E1" w:rsidP="00EF1C4C">
            <w:pPr>
              <w:jc w:val="center"/>
              <w:rPr>
                <w:sz w:val="20"/>
                <w:szCs w:val="20"/>
              </w:rPr>
            </w:pPr>
            <w:r>
              <w:rPr>
                <w:noProof/>
                <w:lang w:val="en-US"/>
              </w:rPr>
              <mc:AlternateContent>
                <mc:Choice Requires="wps">
                  <w:drawing>
                    <wp:anchor distT="0" distB="0" distL="114300" distR="114300" simplePos="0" relativeHeight="251659264" behindDoc="0" locked="0" layoutInCell="1" allowOverlap="1" wp14:anchorId="5B12BFB0" wp14:editId="405B73C9">
                      <wp:simplePos x="0" y="0"/>
                      <wp:positionH relativeFrom="margin">
                        <wp:posOffset>347980</wp:posOffset>
                      </wp:positionH>
                      <wp:positionV relativeFrom="paragraph">
                        <wp:posOffset>92710</wp:posOffset>
                      </wp:positionV>
                      <wp:extent cx="319405" cy="113665"/>
                      <wp:effectExtent l="13970" t="14605" r="19050" b="24130"/>
                      <wp:wrapNone/>
                      <wp:docPr id="2" name="Arrow: Righ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113665"/>
                              </a:xfrm>
                              <a:prstGeom prst="rightArrow">
                                <a:avLst>
                                  <a:gd name="adj1" fmla="val 29611"/>
                                  <a:gd name="adj2" fmla="val 78773"/>
                                </a:avLst>
                              </a:prstGeom>
                              <a:solidFill>
                                <a:srgbClr val="000000"/>
                              </a:solidFill>
                              <a:ln w="9525">
                                <a:solidFill>
                                  <a:srgbClr val="000000"/>
                                </a:solidFill>
                                <a:miter lim="800000"/>
                                <a:headEnd/>
                                <a:tailEnd/>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1DE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7.4pt;margin-top:7.3pt;width:25.15pt;height: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" adj="15545,7602" fillcolor="black">
                      <v:shadow on="t" opacity="22936f" origin=",.5" offset="0,.63889mm"/>
                      <w10:wrap anchorx="margin"/>
                    </v:shape>
                  </w:pict>
                </mc:Fallback>
              </mc:AlternateContent>
            </w:r>
          </w:p>
        </w:tc>
        <w:tc>
          <w:tcPr>
            <w:tcW w:w="990" w:type="dxa"/>
            <w:tcBorders>
              <w:top w:val="single" w:sz="6" w:space="0" w:color="262626"/>
              <w:bottom w:val="single" w:sz="6" w:space="0" w:color="262626"/>
            </w:tcBorders>
            <w:shd w:val="clear" w:color="auto" w:fill="auto"/>
            <w:vAlign w:val="center"/>
          </w:tcPr>
          <w:p w14:paraId="35F37B8A" w14:textId="77777777" w:rsidR="00CC05E1" w:rsidRPr="00165939" w:rsidRDefault="00CC05E1" w:rsidP="00EF1C4C">
            <w:pPr>
              <w:jc w:val="center"/>
              <w:rPr>
                <w:sz w:val="20"/>
                <w:szCs w:val="20"/>
              </w:rPr>
            </w:pPr>
          </w:p>
        </w:tc>
        <w:tc>
          <w:tcPr>
            <w:tcW w:w="1080" w:type="dxa"/>
            <w:tcBorders>
              <w:top w:val="single" w:sz="6" w:space="0" w:color="262626"/>
              <w:bottom w:val="single" w:sz="6" w:space="0" w:color="262626"/>
            </w:tcBorders>
          </w:tcPr>
          <w:p w14:paraId="58D72836" w14:textId="77777777" w:rsidR="00CC05E1" w:rsidRPr="00165939" w:rsidRDefault="00CC05E1" w:rsidP="00EF1C4C">
            <w:pPr>
              <w:jc w:val="center"/>
              <w:rPr>
                <w:sz w:val="20"/>
                <w:szCs w:val="20"/>
              </w:rPr>
            </w:pPr>
          </w:p>
        </w:tc>
        <w:tc>
          <w:tcPr>
            <w:tcW w:w="1080" w:type="dxa"/>
            <w:tcBorders>
              <w:top w:val="single" w:sz="6" w:space="0" w:color="262626"/>
              <w:bottom w:val="single" w:sz="6" w:space="0" w:color="262626"/>
              <w:right w:val="single" w:sz="12" w:space="0" w:color="auto"/>
            </w:tcBorders>
            <w:shd w:val="clear" w:color="auto" w:fill="auto"/>
            <w:vAlign w:val="center"/>
          </w:tcPr>
          <w:p w14:paraId="512E799B" w14:textId="77777777" w:rsidR="00CC05E1" w:rsidRPr="00165939" w:rsidRDefault="00CC05E1" w:rsidP="00EF1C4C">
            <w:pPr>
              <w:jc w:val="center"/>
              <w:rPr>
                <w:sz w:val="20"/>
                <w:szCs w:val="20"/>
              </w:rPr>
            </w:pPr>
          </w:p>
        </w:tc>
        <w:tc>
          <w:tcPr>
            <w:tcW w:w="1170" w:type="dxa"/>
            <w:tcBorders>
              <w:left w:val="single" w:sz="12" w:space="0" w:color="auto"/>
              <w:right w:val="single" w:sz="8" w:space="0" w:color="262626"/>
            </w:tcBorders>
            <w:shd w:val="clear" w:color="auto" w:fill="auto"/>
            <w:vAlign w:val="center"/>
          </w:tcPr>
          <w:p w14:paraId="7EFC0EEA" w14:textId="77777777" w:rsidR="00CC05E1" w:rsidRPr="00165939" w:rsidRDefault="00CC05E1" w:rsidP="00EF1C4C">
            <w:pPr>
              <w:jc w:val="center"/>
              <w:rPr>
                <w:sz w:val="20"/>
                <w:szCs w:val="20"/>
              </w:rPr>
            </w:pPr>
          </w:p>
        </w:tc>
      </w:tr>
      <w:tr w:rsidR="00CC05E1" w:rsidRPr="00165939" w14:paraId="1FF14981" w14:textId="77777777" w:rsidTr="00EF1C4C">
        <w:trPr>
          <w:trHeight w:val="540"/>
        </w:trPr>
        <w:tc>
          <w:tcPr>
            <w:tcW w:w="5670" w:type="dxa"/>
            <w:tcBorders>
              <w:top w:val="nil"/>
              <w:bottom w:val="nil"/>
              <w:right w:val="single" w:sz="12" w:space="0" w:color="auto"/>
            </w:tcBorders>
            <w:shd w:val="clear" w:color="auto" w:fill="auto"/>
            <w:vAlign w:val="center"/>
          </w:tcPr>
          <w:p w14:paraId="5900A35D" w14:textId="77777777" w:rsidR="00CC05E1" w:rsidRPr="00165939" w:rsidRDefault="00CC05E1" w:rsidP="00EF1C4C">
            <w:pPr>
              <w:jc w:val="right"/>
              <w:rPr>
                <w:b/>
                <w:bCs/>
                <w:i/>
                <w:sz w:val="20"/>
                <w:szCs w:val="20"/>
              </w:rPr>
            </w:pPr>
            <w:r w:rsidRPr="00165939">
              <w:rPr>
                <w:b/>
                <w:bCs/>
                <w:i/>
                <w:sz w:val="20"/>
                <w:szCs w:val="20"/>
              </w:rPr>
              <w:t>Muse group</w:t>
            </w:r>
          </w:p>
        </w:tc>
        <w:tc>
          <w:tcPr>
            <w:tcW w:w="1170" w:type="dxa"/>
            <w:gridSpan w:val="2"/>
            <w:tcBorders>
              <w:left w:val="single" w:sz="12" w:space="0" w:color="auto"/>
              <w:bottom w:val="single" w:sz="6" w:space="0" w:color="262626"/>
              <w:right w:val="single" w:sz="12" w:space="0" w:color="262626"/>
            </w:tcBorders>
            <w:shd w:val="clear" w:color="auto" w:fill="auto"/>
            <w:vAlign w:val="center"/>
          </w:tcPr>
          <w:p w14:paraId="088818D4" w14:textId="77777777" w:rsidR="00CC05E1" w:rsidRPr="00165939" w:rsidRDefault="00CC05E1" w:rsidP="00EF1C4C">
            <w:pPr>
              <w:jc w:val="center"/>
              <w:rPr>
                <w:sz w:val="20"/>
                <w:szCs w:val="20"/>
              </w:rPr>
            </w:pPr>
          </w:p>
        </w:tc>
        <w:tc>
          <w:tcPr>
            <w:tcW w:w="1080" w:type="dxa"/>
            <w:tcBorders>
              <w:left w:val="single" w:sz="12" w:space="0" w:color="262626"/>
              <w:bottom w:val="single" w:sz="6" w:space="0" w:color="262626"/>
              <w:right w:val="single" w:sz="12" w:space="0" w:color="262626"/>
            </w:tcBorders>
            <w:shd w:val="clear" w:color="auto" w:fill="auto"/>
            <w:vAlign w:val="center"/>
          </w:tcPr>
          <w:p w14:paraId="682D4206" w14:textId="3D3FEF03" w:rsidR="00CC05E1" w:rsidRPr="00165939" w:rsidRDefault="00CC05E1" w:rsidP="00EF1C4C">
            <w:pPr>
              <w:jc w:val="center"/>
              <w:rPr>
                <w:sz w:val="20"/>
                <w:szCs w:val="20"/>
              </w:rPr>
            </w:pPr>
            <w:r>
              <w:rPr>
                <w:noProof/>
                <w:sz w:val="20"/>
                <w:szCs w:val="20"/>
                <w:lang w:val="en-US"/>
              </w:rPr>
              <mc:AlternateContent>
                <mc:Choice Requires="wps">
                  <w:drawing>
                    <wp:anchor distT="0" distB="0" distL="114300" distR="114300" simplePos="0" relativeHeight="251660288" behindDoc="0" locked="0" layoutInCell="1" allowOverlap="1" wp14:anchorId="79509D13" wp14:editId="1871A43B">
                      <wp:simplePos x="0" y="0"/>
                      <wp:positionH relativeFrom="margin">
                        <wp:posOffset>347980</wp:posOffset>
                      </wp:positionH>
                      <wp:positionV relativeFrom="paragraph">
                        <wp:posOffset>47625</wp:posOffset>
                      </wp:positionV>
                      <wp:extent cx="319405" cy="113665"/>
                      <wp:effectExtent l="13970" t="19050" r="19050" b="29210"/>
                      <wp:wrapNone/>
                      <wp:docPr id="1" name="Arrow: Righ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9405" cy="113665"/>
                              </a:xfrm>
                              <a:prstGeom prst="rightArrow">
                                <a:avLst>
                                  <a:gd name="adj1" fmla="val 29611"/>
                                  <a:gd name="adj2" fmla="val 78773"/>
                                </a:avLst>
                              </a:prstGeom>
                              <a:solidFill>
                                <a:srgbClr val="000000"/>
                              </a:solidFill>
                              <a:ln w="9525">
                                <a:solidFill>
                                  <a:srgbClr val="000000"/>
                                </a:solidFill>
                                <a:miter lim="800000"/>
                                <a:headEnd/>
                                <a:tailEnd/>
                              </a:ln>
                              <a:effectLst>
                                <a:outerShdw blurRad="40000" dist="23000" dir="5400000" rotWithShape="0">
                                  <a:srgbClr val="80808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0168C7" id="Arrow: Right 1" o:spid="_x0000_s1026" type="#_x0000_t13" style="position:absolute;margin-left:27.4pt;margin-top:3.75pt;width:25.15pt;height: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" adj="15545,7602" fillcolor="black">
                      <v:shadow on="t" opacity="22936f" origin=",.5" offset="0,.63889mm"/>
                      <w10:wrap anchorx="margin"/>
                    </v:shape>
                  </w:pict>
                </mc:Fallback>
              </mc:AlternateContent>
            </w:r>
          </w:p>
        </w:tc>
        <w:tc>
          <w:tcPr>
            <w:tcW w:w="990" w:type="dxa"/>
            <w:tcBorders>
              <w:top w:val="single" w:sz="6" w:space="0" w:color="262626"/>
              <w:bottom w:val="single" w:sz="6" w:space="0" w:color="262626"/>
            </w:tcBorders>
            <w:shd w:val="clear" w:color="auto" w:fill="auto"/>
            <w:vAlign w:val="center"/>
          </w:tcPr>
          <w:p w14:paraId="2B4AC52F" w14:textId="77777777" w:rsidR="00CC05E1" w:rsidRPr="00165939" w:rsidRDefault="00CC05E1" w:rsidP="00EF1C4C">
            <w:pPr>
              <w:jc w:val="center"/>
              <w:rPr>
                <w:sz w:val="20"/>
                <w:szCs w:val="20"/>
              </w:rPr>
            </w:pPr>
          </w:p>
        </w:tc>
        <w:tc>
          <w:tcPr>
            <w:tcW w:w="1080" w:type="dxa"/>
            <w:tcBorders>
              <w:top w:val="single" w:sz="6" w:space="0" w:color="262626"/>
              <w:bottom w:val="single" w:sz="6" w:space="0" w:color="262626"/>
            </w:tcBorders>
          </w:tcPr>
          <w:p w14:paraId="6E7B7037" w14:textId="77777777" w:rsidR="00CC05E1" w:rsidRPr="00165939" w:rsidRDefault="00CC05E1" w:rsidP="00EF1C4C">
            <w:pPr>
              <w:jc w:val="center"/>
              <w:rPr>
                <w:sz w:val="20"/>
                <w:szCs w:val="20"/>
              </w:rPr>
            </w:pPr>
          </w:p>
        </w:tc>
        <w:tc>
          <w:tcPr>
            <w:tcW w:w="1080" w:type="dxa"/>
            <w:tcBorders>
              <w:top w:val="single" w:sz="6" w:space="0" w:color="262626"/>
              <w:bottom w:val="single" w:sz="6" w:space="0" w:color="262626"/>
              <w:right w:val="single" w:sz="12" w:space="0" w:color="auto"/>
            </w:tcBorders>
            <w:shd w:val="clear" w:color="auto" w:fill="auto"/>
            <w:vAlign w:val="center"/>
          </w:tcPr>
          <w:p w14:paraId="108CED83" w14:textId="77777777" w:rsidR="00CC05E1" w:rsidRPr="00165939" w:rsidRDefault="00CC05E1" w:rsidP="00EF1C4C">
            <w:pPr>
              <w:jc w:val="center"/>
              <w:rPr>
                <w:sz w:val="20"/>
                <w:szCs w:val="20"/>
              </w:rPr>
            </w:pPr>
          </w:p>
        </w:tc>
        <w:tc>
          <w:tcPr>
            <w:tcW w:w="1170" w:type="dxa"/>
            <w:tcBorders>
              <w:left w:val="single" w:sz="12" w:space="0" w:color="auto"/>
              <w:bottom w:val="single" w:sz="6" w:space="0" w:color="262626"/>
              <w:right w:val="single" w:sz="8" w:space="0" w:color="262626"/>
            </w:tcBorders>
            <w:shd w:val="clear" w:color="auto" w:fill="auto"/>
            <w:vAlign w:val="center"/>
          </w:tcPr>
          <w:p w14:paraId="09807410" w14:textId="77777777" w:rsidR="00CC05E1" w:rsidRPr="00165939" w:rsidRDefault="00CC05E1" w:rsidP="00EF1C4C">
            <w:pPr>
              <w:jc w:val="center"/>
              <w:rPr>
                <w:sz w:val="20"/>
                <w:szCs w:val="20"/>
              </w:rPr>
            </w:pPr>
          </w:p>
        </w:tc>
      </w:tr>
      <w:tr w:rsidR="00CC05E1" w:rsidRPr="00165939" w14:paraId="58591115" w14:textId="77777777" w:rsidTr="00EF1C4C">
        <w:trPr>
          <w:trHeight w:val="540"/>
        </w:trPr>
        <w:tc>
          <w:tcPr>
            <w:tcW w:w="5670" w:type="dxa"/>
            <w:tcBorders>
              <w:top w:val="single" w:sz="12" w:space="0" w:color="262626"/>
              <w:bottom w:val="nil"/>
              <w:right w:val="single" w:sz="12" w:space="0" w:color="auto"/>
            </w:tcBorders>
            <w:shd w:val="clear" w:color="auto" w:fill="auto"/>
            <w:vAlign w:val="center"/>
          </w:tcPr>
          <w:p w14:paraId="069D9C7A" w14:textId="77777777" w:rsidR="00CC05E1" w:rsidRPr="00165939" w:rsidRDefault="00CC05E1" w:rsidP="00EF1C4C">
            <w:pPr>
              <w:jc w:val="right"/>
              <w:rPr>
                <w:b/>
                <w:bCs/>
                <w:sz w:val="20"/>
                <w:szCs w:val="20"/>
              </w:rPr>
            </w:pPr>
            <w:r w:rsidRPr="00165939">
              <w:rPr>
                <w:b/>
                <w:bCs/>
                <w:sz w:val="20"/>
                <w:szCs w:val="20"/>
              </w:rPr>
              <w:t>ASSESSMENTS:</w:t>
            </w:r>
          </w:p>
        </w:tc>
        <w:tc>
          <w:tcPr>
            <w:tcW w:w="1170" w:type="dxa"/>
            <w:gridSpan w:val="2"/>
            <w:tcBorders>
              <w:top w:val="single" w:sz="12" w:space="0" w:color="262626"/>
              <w:left w:val="single" w:sz="12" w:space="0" w:color="auto"/>
              <w:right w:val="single" w:sz="12" w:space="0" w:color="262626"/>
            </w:tcBorders>
            <w:shd w:val="clear" w:color="auto" w:fill="auto"/>
            <w:vAlign w:val="center"/>
          </w:tcPr>
          <w:p w14:paraId="6788BA27" w14:textId="77777777" w:rsidR="00CC05E1" w:rsidRPr="00165939" w:rsidRDefault="00CC05E1" w:rsidP="00EF1C4C">
            <w:pPr>
              <w:jc w:val="center"/>
              <w:rPr>
                <w:sz w:val="20"/>
                <w:szCs w:val="20"/>
              </w:rPr>
            </w:pPr>
          </w:p>
        </w:tc>
        <w:tc>
          <w:tcPr>
            <w:tcW w:w="1080" w:type="dxa"/>
            <w:tcBorders>
              <w:top w:val="single" w:sz="12" w:space="0" w:color="262626"/>
              <w:left w:val="single" w:sz="12" w:space="0" w:color="262626"/>
              <w:right w:val="single" w:sz="12" w:space="0" w:color="262626"/>
            </w:tcBorders>
            <w:shd w:val="clear" w:color="auto" w:fill="auto"/>
            <w:vAlign w:val="center"/>
          </w:tcPr>
          <w:p w14:paraId="035A4F1A" w14:textId="77777777" w:rsidR="00CC05E1" w:rsidRPr="00165939" w:rsidRDefault="00CC05E1" w:rsidP="00EF1C4C">
            <w:pPr>
              <w:jc w:val="center"/>
              <w:rPr>
                <w:sz w:val="20"/>
                <w:szCs w:val="20"/>
              </w:rPr>
            </w:pPr>
          </w:p>
        </w:tc>
        <w:tc>
          <w:tcPr>
            <w:tcW w:w="990" w:type="dxa"/>
            <w:tcBorders>
              <w:top w:val="single" w:sz="12" w:space="0" w:color="262626"/>
            </w:tcBorders>
            <w:shd w:val="clear" w:color="auto" w:fill="auto"/>
            <w:vAlign w:val="center"/>
          </w:tcPr>
          <w:p w14:paraId="3A993F42" w14:textId="77777777" w:rsidR="00CC05E1" w:rsidRPr="00165939" w:rsidRDefault="00CC05E1" w:rsidP="00EF1C4C">
            <w:pPr>
              <w:jc w:val="center"/>
              <w:rPr>
                <w:sz w:val="20"/>
                <w:szCs w:val="20"/>
              </w:rPr>
            </w:pPr>
          </w:p>
        </w:tc>
        <w:tc>
          <w:tcPr>
            <w:tcW w:w="1080" w:type="dxa"/>
            <w:tcBorders>
              <w:top w:val="single" w:sz="12" w:space="0" w:color="262626"/>
            </w:tcBorders>
          </w:tcPr>
          <w:p w14:paraId="241CA444" w14:textId="77777777" w:rsidR="00CC05E1" w:rsidRPr="00165939" w:rsidRDefault="00CC05E1" w:rsidP="00EF1C4C">
            <w:pPr>
              <w:jc w:val="center"/>
              <w:rPr>
                <w:sz w:val="20"/>
                <w:szCs w:val="20"/>
              </w:rPr>
            </w:pPr>
          </w:p>
        </w:tc>
        <w:tc>
          <w:tcPr>
            <w:tcW w:w="1080" w:type="dxa"/>
            <w:tcBorders>
              <w:top w:val="single" w:sz="12" w:space="0" w:color="262626"/>
              <w:right w:val="single" w:sz="12" w:space="0" w:color="auto"/>
            </w:tcBorders>
            <w:shd w:val="clear" w:color="auto" w:fill="auto"/>
            <w:vAlign w:val="center"/>
          </w:tcPr>
          <w:p w14:paraId="79D67DA5" w14:textId="77777777" w:rsidR="00CC05E1" w:rsidRPr="00165939" w:rsidRDefault="00CC05E1" w:rsidP="00EF1C4C">
            <w:pPr>
              <w:jc w:val="center"/>
              <w:rPr>
                <w:sz w:val="20"/>
                <w:szCs w:val="20"/>
              </w:rPr>
            </w:pPr>
          </w:p>
        </w:tc>
        <w:tc>
          <w:tcPr>
            <w:tcW w:w="1170" w:type="dxa"/>
            <w:tcBorders>
              <w:top w:val="single" w:sz="12" w:space="0" w:color="262626"/>
              <w:left w:val="single" w:sz="12" w:space="0" w:color="auto"/>
              <w:right w:val="single" w:sz="8" w:space="0" w:color="262626"/>
            </w:tcBorders>
            <w:shd w:val="clear" w:color="auto" w:fill="auto"/>
            <w:vAlign w:val="center"/>
          </w:tcPr>
          <w:p w14:paraId="349F24F1" w14:textId="77777777" w:rsidR="00CC05E1" w:rsidRPr="00165939" w:rsidRDefault="00CC05E1" w:rsidP="00EF1C4C">
            <w:pPr>
              <w:jc w:val="center"/>
              <w:rPr>
                <w:sz w:val="20"/>
                <w:szCs w:val="20"/>
              </w:rPr>
            </w:pPr>
          </w:p>
        </w:tc>
      </w:tr>
      <w:tr w:rsidR="00CC05E1" w:rsidRPr="00165939" w14:paraId="3565C9DB" w14:textId="77777777" w:rsidTr="00EF1C4C">
        <w:trPr>
          <w:trHeight w:val="426"/>
        </w:trPr>
        <w:tc>
          <w:tcPr>
            <w:tcW w:w="5670" w:type="dxa"/>
            <w:tcBorders>
              <w:top w:val="nil"/>
              <w:bottom w:val="nil"/>
              <w:right w:val="single" w:sz="12" w:space="0" w:color="auto"/>
            </w:tcBorders>
            <w:shd w:val="clear" w:color="auto" w:fill="auto"/>
            <w:vAlign w:val="center"/>
          </w:tcPr>
          <w:p w14:paraId="6BF1432B" w14:textId="77777777" w:rsidR="00CC05E1" w:rsidRPr="0000683D" w:rsidRDefault="00CC05E1" w:rsidP="00EF1C4C">
            <w:pPr>
              <w:shd w:val="clear" w:color="auto" w:fill="FFFFFF"/>
              <w:rPr>
                <w:rFonts w:eastAsia="Calibri"/>
                <w:sz w:val="20"/>
                <w:szCs w:val="20"/>
              </w:rPr>
            </w:pPr>
            <w:r w:rsidRPr="0000683D">
              <w:rPr>
                <w:rFonts w:eastAsia="Calibri"/>
                <w:color w:val="000000"/>
                <w:sz w:val="20"/>
                <w:szCs w:val="20"/>
              </w:rPr>
              <w:t>Demographics, medical history, motivation</w:t>
            </w:r>
          </w:p>
        </w:tc>
        <w:tc>
          <w:tcPr>
            <w:tcW w:w="1170" w:type="dxa"/>
            <w:gridSpan w:val="2"/>
            <w:tcBorders>
              <w:left w:val="single" w:sz="12" w:space="0" w:color="auto"/>
              <w:right w:val="single" w:sz="12" w:space="0" w:color="262626"/>
            </w:tcBorders>
            <w:shd w:val="clear" w:color="auto" w:fill="auto"/>
            <w:vAlign w:val="center"/>
          </w:tcPr>
          <w:p w14:paraId="21AAC215" w14:textId="77777777" w:rsidR="00CC05E1" w:rsidRPr="00165939" w:rsidRDefault="00CC05E1" w:rsidP="00EF1C4C">
            <w:pPr>
              <w:jc w:val="center"/>
              <w:rPr>
                <w:sz w:val="20"/>
                <w:szCs w:val="20"/>
              </w:rPr>
            </w:pPr>
            <w:r w:rsidRPr="00165939">
              <w:rPr>
                <w:sz w:val="20"/>
                <w:szCs w:val="20"/>
              </w:rPr>
              <w:t>X</w:t>
            </w:r>
          </w:p>
        </w:tc>
        <w:tc>
          <w:tcPr>
            <w:tcW w:w="1080" w:type="dxa"/>
            <w:tcBorders>
              <w:left w:val="single" w:sz="12" w:space="0" w:color="262626"/>
              <w:right w:val="single" w:sz="12" w:space="0" w:color="262626"/>
            </w:tcBorders>
            <w:shd w:val="clear" w:color="auto" w:fill="auto"/>
            <w:vAlign w:val="center"/>
          </w:tcPr>
          <w:p w14:paraId="2EE4640A" w14:textId="77777777" w:rsidR="00CC05E1" w:rsidRPr="00165939" w:rsidRDefault="00CC05E1" w:rsidP="00EF1C4C">
            <w:pPr>
              <w:jc w:val="center"/>
              <w:rPr>
                <w:sz w:val="20"/>
                <w:szCs w:val="20"/>
              </w:rPr>
            </w:pPr>
          </w:p>
        </w:tc>
        <w:tc>
          <w:tcPr>
            <w:tcW w:w="990" w:type="dxa"/>
            <w:shd w:val="clear" w:color="auto" w:fill="auto"/>
            <w:vAlign w:val="center"/>
          </w:tcPr>
          <w:p w14:paraId="0ADEA742" w14:textId="77777777" w:rsidR="00CC05E1" w:rsidRPr="00165939" w:rsidRDefault="00CC05E1" w:rsidP="00EF1C4C">
            <w:pPr>
              <w:jc w:val="center"/>
              <w:rPr>
                <w:sz w:val="20"/>
                <w:szCs w:val="20"/>
              </w:rPr>
            </w:pPr>
          </w:p>
        </w:tc>
        <w:tc>
          <w:tcPr>
            <w:tcW w:w="1080" w:type="dxa"/>
          </w:tcPr>
          <w:p w14:paraId="1AC3375E" w14:textId="77777777" w:rsidR="00CC05E1" w:rsidRPr="00165939" w:rsidRDefault="00CC05E1" w:rsidP="00EF1C4C">
            <w:pPr>
              <w:jc w:val="center"/>
              <w:rPr>
                <w:sz w:val="20"/>
                <w:szCs w:val="20"/>
              </w:rPr>
            </w:pPr>
          </w:p>
        </w:tc>
        <w:tc>
          <w:tcPr>
            <w:tcW w:w="1080" w:type="dxa"/>
            <w:tcBorders>
              <w:right w:val="single" w:sz="12" w:space="0" w:color="auto"/>
            </w:tcBorders>
            <w:shd w:val="clear" w:color="auto" w:fill="auto"/>
            <w:vAlign w:val="center"/>
          </w:tcPr>
          <w:p w14:paraId="4E2FC0F4" w14:textId="77777777" w:rsidR="00CC05E1" w:rsidRPr="00165939" w:rsidRDefault="00CC05E1" w:rsidP="00EF1C4C">
            <w:pPr>
              <w:jc w:val="center"/>
              <w:rPr>
                <w:sz w:val="20"/>
                <w:szCs w:val="20"/>
              </w:rPr>
            </w:pPr>
          </w:p>
        </w:tc>
        <w:tc>
          <w:tcPr>
            <w:tcW w:w="1170" w:type="dxa"/>
            <w:tcBorders>
              <w:left w:val="single" w:sz="12" w:space="0" w:color="auto"/>
              <w:right w:val="single" w:sz="8" w:space="0" w:color="262626"/>
            </w:tcBorders>
            <w:shd w:val="clear" w:color="auto" w:fill="FFFFFF"/>
            <w:vAlign w:val="center"/>
          </w:tcPr>
          <w:p w14:paraId="190A2623" w14:textId="77777777" w:rsidR="00CC05E1" w:rsidRPr="00165939" w:rsidRDefault="00CC05E1" w:rsidP="00EF1C4C">
            <w:pPr>
              <w:jc w:val="center"/>
              <w:rPr>
                <w:sz w:val="20"/>
                <w:szCs w:val="20"/>
              </w:rPr>
            </w:pPr>
          </w:p>
        </w:tc>
      </w:tr>
      <w:tr w:rsidR="00CC05E1" w:rsidRPr="00165939" w14:paraId="640AC73C" w14:textId="77777777" w:rsidTr="00EF1C4C">
        <w:trPr>
          <w:trHeight w:val="540"/>
        </w:trPr>
        <w:tc>
          <w:tcPr>
            <w:tcW w:w="5670" w:type="dxa"/>
            <w:tcBorders>
              <w:top w:val="nil"/>
              <w:bottom w:val="nil"/>
              <w:right w:val="single" w:sz="12" w:space="0" w:color="auto"/>
            </w:tcBorders>
            <w:shd w:val="clear" w:color="auto" w:fill="auto"/>
            <w:vAlign w:val="center"/>
          </w:tcPr>
          <w:p w14:paraId="1CFDB8CB" w14:textId="77777777" w:rsidR="00CC05E1" w:rsidRPr="0000683D" w:rsidRDefault="00CC05E1" w:rsidP="00EF1C4C">
            <w:pPr>
              <w:shd w:val="clear" w:color="auto" w:fill="FFFFFF"/>
              <w:rPr>
                <w:rFonts w:eastAsia="Calibri"/>
                <w:sz w:val="20"/>
                <w:szCs w:val="20"/>
              </w:rPr>
            </w:pPr>
            <w:r w:rsidRPr="0000683D">
              <w:rPr>
                <w:rFonts w:eastAsia="Calibri"/>
                <w:color w:val="000000"/>
                <w:sz w:val="20"/>
                <w:szCs w:val="20"/>
              </w:rPr>
              <w:t>Time calm (%) and</w:t>
            </w:r>
            <w:r>
              <w:rPr>
                <w:rFonts w:eastAsia="Calibri"/>
                <w:color w:val="000000"/>
                <w:sz w:val="20"/>
                <w:szCs w:val="20"/>
              </w:rPr>
              <w:t xml:space="preserve"> bird scores during meditation </w:t>
            </w:r>
            <w:r w:rsidRPr="0000683D">
              <w:rPr>
                <w:rFonts w:eastAsia="Calibri"/>
                <w:color w:val="000000"/>
                <w:sz w:val="20"/>
                <w:szCs w:val="20"/>
              </w:rPr>
              <w:t>(5 minutes)</w:t>
            </w:r>
          </w:p>
        </w:tc>
        <w:tc>
          <w:tcPr>
            <w:tcW w:w="1170" w:type="dxa"/>
            <w:gridSpan w:val="2"/>
            <w:tcBorders>
              <w:left w:val="single" w:sz="12" w:space="0" w:color="auto"/>
              <w:right w:val="single" w:sz="12" w:space="0" w:color="262626"/>
            </w:tcBorders>
            <w:shd w:val="clear" w:color="auto" w:fill="auto"/>
            <w:vAlign w:val="center"/>
          </w:tcPr>
          <w:p w14:paraId="4CA6FC3E" w14:textId="77777777" w:rsidR="00CC05E1" w:rsidRPr="00165939" w:rsidRDefault="00CC05E1" w:rsidP="00EF1C4C">
            <w:pPr>
              <w:jc w:val="center"/>
              <w:rPr>
                <w:sz w:val="20"/>
                <w:szCs w:val="20"/>
              </w:rPr>
            </w:pPr>
          </w:p>
        </w:tc>
        <w:tc>
          <w:tcPr>
            <w:tcW w:w="1080" w:type="dxa"/>
            <w:tcBorders>
              <w:left w:val="single" w:sz="12" w:space="0" w:color="262626"/>
              <w:right w:val="single" w:sz="12" w:space="0" w:color="262626"/>
            </w:tcBorders>
            <w:shd w:val="clear" w:color="auto" w:fill="auto"/>
            <w:vAlign w:val="center"/>
          </w:tcPr>
          <w:p w14:paraId="3D27AEB7" w14:textId="77777777" w:rsidR="00CC05E1" w:rsidRPr="00165939" w:rsidRDefault="00CC05E1" w:rsidP="00EF1C4C">
            <w:pPr>
              <w:jc w:val="center"/>
              <w:rPr>
                <w:sz w:val="20"/>
                <w:szCs w:val="20"/>
              </w:rPr>
            </w:pPr>
            <w:r w:rsidRPr="00165939">
              <w:rPr>
                <w:sz w:val="20"/>
                <w:szCs w:val="20"/>
              </w:rPr>
              <w:t xml:space="preserve">X </w:t>
            </w:r>
            <w:r w:rsidRPr="00165939">
              <w:rPr>
                <w:rFonts w:eastAsia="Calibri"/>
                <w:i/>
                <w:color w:val="000000"/>
                <w:sz w:val="20"/>
                <w:szCs w:val="20"/>
              </w:rPr>
              <w:t>(</w:t>
            </w:r>
            <w:r>
              <w:rPr>
                <w:rFonts w:eastAsia="Calibri"/>
                <w:i/>
                <w:color w:val="000000"/>
                <w:sz w:val="20"/>
                <w:szCs w:val="20"/>
              </w:rPr>
              <w:t>n = 52, Wave 1</w:t>
            </w:r>
            <w:r w:rsidRPr="00165939">
              <w:rPr>
                <w:rFonts w:eastAsia="Calibri"/>
                <w:i/>
                <w:color w:val="000000"/>
                <w:sz w:val="20"/>
                <w:szCs w:val="20"/>
              </w:rPr>
              <w:t xml:space="preserve"> only)</w:t>
            </w:r>
          </w:p>
        </w:tc>
        <w:tc>
          <w:tcPr>
            <w:tcW w:w="990" w:type="dxa"/>
            <w:shd w:val="clear" w:color="auto" w:fill="auto"/>
            <w:vAlign w:val="center"/>
          </w:tcPr>
          <w:p w14:paraId="3666744E" w14:textId="77777777" w:rsidR="00CC05E1" w:rsidRPr="00165939" w:rsidRDefault="00CC05E1" w:rsidP="00EF1C4C">
            <w:pPr>
              <w:jc w:val="center"/>
              <w:rPr>
                <w:sz w:val="20"/>
                <w:szCs w:val="20"/>
              </w:rPr>
            </w:pPr>
            <w:r w:rsidRPr="00165939">
              <w:rPr>
                <w:sz w:val="20"/>
                <w:szCs w:val="20"/>
              </w:rPr>
              <w:t xml:space="preserve">X </w:t>
            </w:r>
            <w:r w:rsidRPr="00165939">
              <w:rPr>
                <w:rFonts w:eastAsia="Calibri"/>
                <w:i/>
                <w:color w:val="000000"/>
                <w:sz w:val="20"/>
                <w:szCs w:val="20"/>
              </w:rPr>
              <w:t>(</w:t>
            </w:r>
            <w:r>
              <w:rPr>
                <w:rFonts w:eastAsia="Calibri"/>
                <w:i/>
                <w:color w:val="000000"/>
                <w:sz w:val="20"/>
                <w:szCs w:val="20"/>
              </w:rPr>
              <w:t xml:space="preserve">n = 52, Wave 1 </w:t>
            </w:r>
            <w:r w:rsidRPr="00165939">
              <w:rPr>
                <w:rFonts w:eastAsia="Calibri"/>
                <w:i/>
                <w:color w:val="000000"/>
                <w:sz w:val="20"/>
                <w:szCs w:val="20"/>
              </w:rPr>
              <w:t>only)</w:t>
            </w:r>
          </w:p>
        </w:tc>
        <w:tc>
          <w:tcPr>
            <w:tcW w:w="1080" w:type="dxa"/>
          </w:tcPr>
          <w:p w14:paraId="1388954D" w14:textId="77777777" w:rsidR="00CC05E1" w:rsidRPr="00165939" w:rsidRDefault="00CC05E1" w:rsidP="00EF1C4C">
            <w:pPr>
              <w:jc w:val="center"/>
              <w:rPr>
                <w:sz w:val="20"/>
                <w:szCs w:val="20"/>
              </w:rPr>
            </w:pPr>
          </w:p>
        </w:tc>
        <w:tc>
          <w:tcPr>
            <w:tcW w:w="1080" w:type="dxa"/>
            <w:tcBorders>
              <w:right w:val="single" w:sz="12" w:space="0" w:color="auto"/>
            </w:tcBorders>
            <w:shd w:val="clear" w:color="auto" w:fill="auto"/>
            <w:vAlign w:val="center"/>
          </w:tcPr>
          <w:p w14:paraId="79D470F4" w14:textId="77777777" w:rsidR="00CC05E1" w:rsidRPr="00165939" w:rsidRDefault="00CC05E1" w:rsidP="00EF1C4C">
            <w:pPr>
              <w:jc w:val="center"/>
              <w:rPr>
                <w:sz w:val="20"/>
                <w:szCs w:val="20"/>
              </w:rPr>
            </w:pPr>
          </w:p>
        </w:tc>
        <w:tc>
          <w:tcPr>
            <w:tcW w:w="1170" w:type="dxa"/>
            <w:tcBorders>
              <w:left w:val="single" w:sz="12" w:space="0" w:color="auto"/>
              <w:right w:val="single" w:sz="8" w:space="0" w:color="262626"/>
            </w:tcBorders>
            <w:shd w:val="clear" w:color="auto" w:fill="FFFFFF"/>
            <w:vAlign w:val="center"/>
          </w:tcPr>
          <w:p w14:paraId="65FE3381" w14:textId="77777777" w:rsidR="00CC05E1" w:rsidRPr="00165939" w:rsidRDefault="00CC05E1" w:rsidP="00EF1C4C">
            <w:pPr>
              <w:jc w:val="center"/>
              <w:rPr>
                <w:sz w:val="20"/>
                <w:szCs w:val="20"/>
              </w:rPr>
            </w:pPr>
          </w:p>
        </w:tc>
      </w:tr>
      <w:tr w:rsidR="00CC05E1" w:rsidRPr="00165939" w14:paraId="1E94F779" w14:textId="77777777" w:rsidTr="00EF1C4C">
        <w:trPr>
          <w:trHeight w:val="354"/>
        </w:trPr>
        <w:tc>
          <w:tcPr>
            <w:tcW w:w="5670" w:type="dxa"/>
            <w:tcBorders>
              <w:top w:val="nil"/>
              <w:bottom w:val="nil"/>
              <w:right w:val="single" w:sz="12" w:space="0" w:color="auto"/>
            </w:tcBorders>
            <w:shd w:val="clear" w:color="auto" w:fill="auto"/>
            <w:vAlign w:val="center"/>
          </w:tcPr>
          <w:p w14:paraId="0C8A2DCE" w14:textId="77777777" w:rsidR="00CC05E1" w:rsidRPr="0000683D" w:rsidRDefault="00CC05E1" w:rsidP="00EF1C4C">
            <w:pPr>
              <w:shd w:val="clear" w:color="auto" w:fill="FFFFFF"/>
              <w:rPr>
                <w:rFonts w:eastAsia="Calibri"/>
                <w:color w:val="000000"/>
                <w:sz w:val="20"/>
                <w:szCs w:val="20"/>
              </w:rPr>
            </w:pPr>
            <w:r w:rsidRPr="0000683D">
              <w:rPr>
                <w:color w:val="000000"/>
                <w:sz w:val="20"/>
                <w:szCs w:val="20"/>
              </w:rPr>
              <w:t xml:space="preserve">Salivary biomarkers </w:t>
            </w:r>
          </w:p>
        </w:tc>
        <w:tc>
          <w:tcPr>
            <w:tcW w:w="1170" w:type="dxa"/>
            <w:gridSpan w:val="2"/>
            <w:tcBorders>
              <w:left w:val="single" w:sz="12" w:space="0" w:color="auto"/>
              <w:right w:val="single" w:sz="12" w:space="0" w:color="262626"/>
            </w:tcBorders>
            <w:shd w:val="clear" w:color="auto" w:fill="auto"/>
            <w:vAlign w:val="center"/>
          </w:tcPr>
          <w:p w14:paraId="2C0BE59E" w14:textId="77777777" w:rsidR="00CC05E1" w:rsidRPr="00165939" w:rsidRDefault="00CC05E1" w:rsidP="00EF1C4C">
            <w:pPr>
              <w:jc w:val="center"/>
              <w:rPr>
                <w:sz w:val="20"/>
                <w:szCs w:val="20"/>
              </w:rPr>
            </w:pPr>
            <w:r w:rsidRPr="00165939">
              <w:rPr>
                <w:sz w:val="20"/>
                <w:szCs w:val="20"/>
              </w:rPr>
              <w:t>X</w:t>
            </w:r>
            <w:r>
              <w:rPr>
                <w:sz w:val="20"/>
                <w:szCs w:val="20"/>
              </w:rPr>
              <w:t xml:space="preserve"> (n = 20)</w:t>
            </w:r>
          </w:p>
        </w:tc>
        <w:tc>
          <w:tcPr>
            <w:tcW w:w="1080" w:type="dxa"/>
            <w:tcBorders>
              <w:left w:val="single" w:sz="12" w:space="0" w:color="262626"/>
              <w:right w:val="single" w:sz="12" w:space="0" w:color="262626"/>
            </w:tcBorders>
            <w:shd w:val="clear" w:color="auto" w:fill="auto"/>
            <w:vAlign w:val="center"/>
          </w:tcPr>
          <w:p w14:paraId="5F74B790" w14:textId="77777777" w:rsidR="00CC05E1" w:rsidRPr="00165939" w:rsidRDefault="00CC05E1" w:rsidP="00EF1C4C">
            <w:pPr>
              <w:jc w:val="center"/>
              <w:rPr>
                <w:sz w:val="20"/>
                <w:szCs w:val="20"/>
              </w:rPr>
            </w:pPr>
          </w:p>
        </w:tc>
        <w:tc>
          <w:tcPr>
            <w:tcW w:w="990" w:type="dxa"/>
            <w:shd w:val="clear" w:color="auto" w:fill="auto"/>
            <w:vAlign w:val="center"/>
          </w:tcPr>
          <w:p w14:paraId="1BB2EF00" w14:textId="77777777" w:rsidR="00CC05E1" w:rsidRPr="00165939" w:rsidRDefault="00CC05E1" w:rsidP="00EF1C4C">
            <w:pPr>
              <w:jc w:val="center"/>
              <w:rPr>
                <w:sz w:val="20"/>
                <w:szCs w:val="20"/>
              </w:rPr>
            </w:pPr>
            <w:r w:rsidRPr="00165939">
              <w:rPr>
                <w:sz w:val="20"/>
                <w:szCs w:val="20"/>
              </w:rPr>
              <w:t>X</w:t>
            </w:r>
            <w:r>
              <w:rPr>
                <w:sz w:val="20"/>
                <w:szCs w:val="20"/>
              </w:rPr>
              <w:t xml:space="preserve"> (n = 20)</w:t>
            </w:r>
          </w:p>
        </w:tc>
        <w:tc>
          <w:tcPr>
            <w:tcW w:w="1080" w:type="dxa"/>
          </w:tcPr>
          <w:p w14:paraId="3A8784C1" w14:textId="77777777" w:rsidR="00CC05E1" w:rsidRPr="00165939" w:rsidRDefault="00CC05E1" w:rsidP="00EF1C4C">
            <w:pPr>
              <w:jc w:val="center"/>
              <w:rPr>
                <w:sz w:val="20"/>
                <w:szCs w:val="20"/>
              </w:rPr>
            </w:pPr>
          </w:p>
        </w:tc>
        <w:tc>
          <w:tcPr>
            <w:tcW w:w="1080" w:type="dxa"/>
            <w:tcBorders>
              <w:right w:val="single" w:sz="12" w:space="0" w:color="auto"/>
            </w:tcBorders>
            <w:shd w:val="clear" w:color="auto" w:fill="auto"/>
            <w:vAlign w:val="center"/>
          </w:tcPr>
          <w:p w14:paraId="7BFCAAF7" w14:textId="77777777" w:rsidR="00CC05E1" w:rsidRPr="00165939" w:rsidRDefault="00CC05E1" w:rsidP="00EF1C4C">
            <w:pPr>
              <w:jc w:val="center"/>
              <w:rPr>
                <w:sz w:val="20"/>
                <w:szCs w:val="20"/>
              </w:rPr>
            </w:pPr>
          </w:p>
        </w:tc>
        <w:tc>
          <w:tcPr>
            <w:tcW w:w="1170" w:type="dxa"/>
            <w:tcBorders>
              <w:left w:val="single" w:sz="12" w:space="0" w:color="auto"/>
              <w:right w:val="single" w:sz="8" w:space="0" w:color="262626"/>
            </w:tcBorders>
            <w:shd w:val="clear" w:color="auto" w:fill="auto"/>
            <w:vAlign w:val="center"/>
          </w:tcPr>
          <w:p w14:paraId="2737B12E" w14:textId="77777777" w:rsidR="00CC05E1" w:rsidRPr="00165939" w:rsidRDefault="00CC05E1" w:rsidP="00EF1C4C">
            <w:pPr>
              <w:jc w:val="center"/>
              <w:rPr>
                <w:sz w:val="20"/>
                <w:szCs w:val="20"/>
              </w:rPr>
            </w:pPr>
          </w:p>
        </w:tc>
      </w:tr>
      <w:tr w:rsidR="00CC05E1" w:rsidRPr="00165939" w14:paraId="014D4E28" w14:textId="77777777" w:rsidTr="00EF1C4C">
        <w:trPr>
          <w:trHeight w:val="435"/>
        </w:trPr>
        <w:tc>
          <w:tcPr>
            <w:tcW w:w="5670" w:type="dxa"/>
            <w:tcBorders>
              <w:top w:val="nil"/>
              <w:bottom w:val="nil"/>
              <w:right w:val="single" w:sz="12" w:space="0" w:color="auto"/>
            </w:tcBorders>
            <w:shd w:val="clear" w:color="auto" w:fill="auto"/>
            <w:vAlign w:val="center"/>
          </w:tcPr>
          <w:p w14:paraId="53E6948E" w14:textId="77777777" w:rsidR="00CC05E1" w:rsidRPr="0000683D" w:rsidRDefault="00CC05E1" w:rsidP="00EF1C4C">
            <w:pPr>
              <w:shd w:val="clear" w:color="auto" w:fill="FFFFFF"/>
              <w:rPr>
                <w:rFonts w:eastAsia="Calibri"/>
                <w:sz w:val="20"/>
                <w:szCs w:val="20"/>
              </w:rPr>
            </w:pPr>
            <w:r w:rsidRPr="0000683D">
              <w:rPr>
                <w:rFonts w:eastAsia="Calibri"/>
                <w:color w:val="000000"/>
                <w:sz w:val="20"/>
                <w:szCs w:val="20"/>
              </w:rPr>
              <w:lastRenderedPageBreak/>
              <w:t>Meditation tool use</w:t>
            </w:r>
            <w:r w:rsidRPr="0000683D">
              <w:rPr>
                <w:rFonts w:eastAsia="Calibri"/>
                <w:sz w:val="20"/>
                <w:szCs w:val="20"/>
              </w:rPr>
              <w:t xml:space="preserve">; </w:t>
            </w:r>
            <w:r w:rsidRPr="0000683D">
              <w:rPr>
                <w:rFonts w:eastAsia="Calibri"/>
                <w:color w:val="000000"/>
                <w:sz w:val="20"/>
                <w:szCs w:val="20"/>
              </w:rPr>
              <w:t>adverse experiences (every 48 hours)</w:t>
            </w:r>
          </w:p>
        </w:tc>
        <w:tc>
          <w:tcPr>
            <w:tcW w:w="1170" w:type="dxa"/>
            <w:gridSpan w:val="2"/>
            <w:tcBorders>
              <w:left w:val="single" w:sz="12" w:space="0" w:color="auto"/>
              <w:right w:val="single" w:sz="12" w:space="0" w:color="262626"/>
            </w:tcBorders>
            <w:shd w:val="clear" w:color="auto" w:fill="auto"/>
            <w:vAlign w:val="center"/>
          </w:tcPr>
          <w:p w14:paraId="4FDDDCE2" w14:textId="77777777" w:rsidR="00CC05E1" w:rsidRPr="00165939" w:rsidRDefault="00CC05E1" w:rsidP="00EF1C4C">
            <w:pPr>
              <w:jc w:val="center"/>
              <w:rPr>
                <w:sz w:val="20"/>
                <w:szCs w:val="20"/>
              </w:rPr>
            </w:pPr>
          </w:p>
        </w:tc>
        <w:tc>
          <w:tcPr>
            <w:tcW w:w="1080" w:type="dxa"/>
            <w:tcBorders>
              <w:left w:val="single" w:sz="12" w:space="0" w:color="262626"/>
              <w:right w:val="single" w:sz="12" w:space="0" w:color="262626"/>
            </w:tcBorders>
            <w:shd w:val="clear" w:color="auto" w:fill="auto"/>
            <w:vAlign w:val="center"/>
          </w:tcPr>
          <w:p w14:paraId="0D6FA704" w14:textId="77777777" w:rsidR="00CC05E1" w:rsidRPr="00165939" w:rsidRDefault="00CC05E1" w:rsidP="00EF1C4C">
            <w:pPr>
              <w:jc w:val="center"/>
              <w:rPr>
                <w:sz w:val="20"/>
                <w:szCs w:val="20"/>
              </w:rPr>
            </w:pPr>
            <w:r w:rsidRPr="00165939">
              <w:rPr>
                <w:sz w:val="20"/>
                <w:szCs w:val="20"/>
              </w:rPr>
              <w:t>X</w:t>
            </w:r>
          </w:p>
        </w:tc>
        <w:tc>
          <w:tcPr>
            <w:tcW w:w="990" w:type="dxa"/>
            <w:shd w:val="clear" w:color="auto" w:fill="auto"/>
            <w:vAlign w:val="center"/>
          </w:tcPr>
          <w:p w14:paraId="0F6700EC" w14:textId="77777777" w:rsidR="00CC05E1" w:rsidRPr="00165939" w:rsidRDefault="00CC05E1" w:rsidP="00EF1C4C">
            <w:pPr>
              <w:jc w:val="center"/>
              <w:rPr>
                <w:sz w:val="20"/>
                <w:szCs w:val="20"/>
              </w:rPr>
            </w:pPr>
            <w:r w:rsidRPr="00165939">
              <w:rPr>
                <w:sz w:val="20"/>
                <w:szCs w:val="20"/>
              </w:rPr>
              <w:t>X</w:t>
            </w:r>
          </w:p>
        </w:tc>
        <w:tc>
          <w:tcPr>
            <w:tcW w:w="1080" w:type="dxa"/>
          </w:tcPr>
          <w:p w14:paraId="7D9B279C" w14:textId="77777777" w:rsidR="00CC05E1" w:rsidRPr="00165939" w:rsidRDefault="00CC05E1" w:rsidP="00EF1C4C">
            <w:pPr>
              <w:jc w:val="center"/>
              <w:rPr>
                <w:sz w:val="20"/>
                <w:szCs w:val="20"/>
              </w:rPr>
            </w:pPr>
          </w:p>
        </w:tc>
        <w:tc>
          <w:tcPr>
            <w:tcW w:w="1080" w:type="dxa"/>
            <w:tcBorders>
              <w:right w:val="single" w:sz="12" w:space="0" w:color="auto"/>
            </w:tcBorders>
            <w:shd w:val="clear" w:color="auto" w:fill="auto"/>
            <w:vAlign w:val="center"/>
          </w:tcPr>
          <w:p w14:paraId="444B8F9F" w14:textId="77777777" w:rsidR="00CC05E1" w:rsidRPr="00165939" w:rsidRDefault="00CC05E1" w:rsidP="00EF1C4C">
            <w:pPr>
              <w:jc w:val="center"/>
              <w:rPr>
                <w:sz w:val="20"/>
                <w:szCs w:val="20"/>
              </w:rPr>
            </w:pPr>
          </w:p>
        </w:tc>
        <w:tc>
          <w:tcPr>
            <w:tcW w:w="1170" w:type="dxa"/>
            <w:tcBorders>
              <w:left w:val="single" w:sz="12" w:space="0" w:color="auto"/>
              <w:right w:val="single" w:sz="8" w:space="0" w:color="262626"/>
            </w:tcBorders>
            <w:shd w:val="clear" w:color="auto" w:fill="auto"/>
            <w:vAlign w:val="center"/>
          </w:tcPr>
          <w:p w14:paraId="21D19BA8" w14:textId="77777777" w:rsidR="00CC05E1" w:rsidRPr="00165939" w:rsidRDefault="00CC05E1" w:rsidP="00EF1C4C">
            <w:pPr>
              <w:jc w:val="center"/>
              <w:rPr>
                <w:sz w:val="20"/>
                <w:szCs w:val="20"/>
              </w:rPr>
            </w:pPr>
          </w:p>
        </w:tc>
      </w:tr>
      <w:tr w:rsidR="00CC05E1" w:rsidRPr="00165939" w14:paraId="34FA8FF0" w14:textId="77777777" w:rsidTr="00EF1C4C">
        <w:trPr>
          <w:trHeight w:val="540"/>
        </w:trPr>
        <w:tc>
          <w:tcPr>
            <w:tcW w:w="5670" w:type="dxa"/>
            <w:tcBorders>
              <w:top w:val="nil"/>
              <w:bottom w:val="nil"/>
              <w:right w:val="single" w:sz="12" w:space="0" w:color="auto"/>
            </w:tcBorders>
            <w:shd w:val="clear" w:color="auto" w:fill="auto"/>
            <w:vAlign w:val="center"/>
          </w:tcPr>
          <w:p w14:paraId="0DBC0B02" w14:textId="77777777" w:rsidR="00CC05E1" w:rsidRPr="0000683D" w:rsidRDefault="00CC05E1" w:rsidP="00EF1C4C">
            <w:pPr>
              <w:rPr>
                <w:sz w:val="20"/>
                <w:szCs w:val="20"/>
              </w:rPr>
            </w:pPr>
            <w:r>
              <w:rPr>
                <w:rFonts w:eastAsia="Calibri"/>
                <w:color w:val="000000"/>
                <w:sz w:val="20"/>
                <w:szCs w:val="20"/>
              </w:rPr>
              <w:t xml:space="preserve">Distress, anxiety, stress, depressive symptoms, resilience, sleep, eating, mindfulness, emotion regulation, </w:t>
            </w:r>
            <w:proofErr w:type="spellStart"/>
            <w:r>
              <w:rPr>
                <w:rFonts w:eastAsia="Calibri"/>
                <w:color w:val="000000"/>
                <w:sz w:val="20"/>
                <w:szCs w:val="20"/>
              </w:rPr>
              <w:t>interoception</w:t>
            </w:r>
            <w:proofErr w:type="spellEnd"/>
            <w:r>
              <w:rPr>
                <w:rFonts w:eastAsia="Calibri"/>
                <w:color w:val="000000"/>
                <w:sz w:val="20"/>
                <w:szCs w:val="20"/>
              </w:rPr>
              <w:t>, decentering, self-esteem, personality</w:t>
            </w:r>
          </w:p>
        </w:tc>
        <w:tc>
          <w:tcPr>
            <w:tcW w:w="1170" w:type="dxa"/>
            <w:gridSpan w:val="2"/>
            <w:tcBorders>
              <w:left w:val="single" w:sz="12" w:space="0" w:color="auto"/>
              <w:right w:val="single" w:sz="12" w:space="0" w:color="262626"/>
            </w:tcBorders>
            <w:shd w:val="clear" w:color="auto" w:fill="auto"/>
            <w:vAlign w:val="center"/>
          </w:tcPr>
          <w:p w14:paraId="01FF013B" w14:textId="77777777" w:rsidR="00CC05E1" w:rsidRPr="00165939" w:rsidRDefault="00CC05E1" w:rsidP="00EF1C4C">
            <w:pPr>
              <w:jc w:val="center"/>
              <w:rPr>
                <w:sz w:val="20"/>
                <w:szCs w:val="20"/>
              </w:rPr>
            </w:pPr>
            <w:r w:rsidRPr="00165939">
              <w:rPr>
                <w:sz w:val="20"/>
                <w:szCs w:val="20"/>
              </w:rPr>
              <w:t>X</w:t>
            </w:r>
          </w:p>
        </w:tc>
        <w:tc>
          <w:tcPr>
            <w:tcW w:w="1080" w:type="dxa"/>
            <w:tcBorders>
              <w:left w:val="single" w:sz="12" w:space="0" w:color="262626"/>
              <w:right w:val="single" w:sz="12" w:space="0" w:color="262626"/>
            </w:tcBorders>
            <w:shd w:val="clear" w:color="auto" w:fill="auto"/>
            <w:vAlign w:val="center"/>
          </w:tcPr>
          <w:p w14:paraId="2EDEE793" w14:textId="77777777" w:rsidR="00CC05E1" w:rsidRPr="00165939" w:rsidRDefault="00CC05E1" w:rsidP="00EF1C4C">
            <w:pPr>
              <w:jc w:val="center"/>
              <w:rPr>
                <w:sz w:val="20"/>
                <w:szCs w:val="20"/>
              </w:rPr>
            </w:pPr>
          </w:p>
        </w:tc>
        <w:tc>
          <w:tcPr>
            <w:tcW w:w="990" w:type="dxa"/>
            <w:shd w:val="clear" w:color="auto" w:fill="auto"/>
            <w:vAlign w:val="center"/>
          </w:tcPr>
          <w:p w14:paraId="3866B7E7" w14:textId="77777777" w:rsidR="00CC05E1" w:rsidRPr="00165939" w:rsidRDefault="00CC05E1" w:rsidP="00EF1C4C">
            <w:pPr>
              <w:jc w:val="center"/>
              <w:rPr>
                <w:sz w:val="20"/>
                <w:szCs w:val="20"/>
              </w:rPr>
            </w:pPr>
            <w:r w:rsidRPr="00165939">
              <w:rPr>
                <w:sz w:val="20"/>
                <w:szCs w:val="20"/>
              </w:rPr>
              <w:t>X</w:t>
            </w:r>
          </w:p>
        </w:tc>
        <w:tc>
          <w:tcPr>
            <w:tcW w:w="1080" w:type="dxa"/>
          </w:tcPr>
          <w:p w14:paraId="57A9E24F" w14:textId="77777777" w:rsidR="00CC05E1" w:rsidRPr="00165939" w:rsidRDefault="00CC05E1" w:rsidP="00EF1C4C">
            <w:pPr>
              <w:jc w:val="center"/>
              <w:rPr>
                <w:sz w:val="20"/>
                <w:szCs w:val="20"/>
              </w:rPr>
            </w:pPr>
          </w:p>
        </w:tc>
        <w:tc>
          <w:tcPr>
            <w:tcW w:w="1080" w:type="dxa"/>
            <w:tcBorders>
              <w:right w:val="single" w:sz="12" w:space="0" w:color="auto"/>
            </w:tcBorders>
            <w:shd w:val="clear" w:color="auto" w:fill="auto"/>
            <w:vAlign w:val="center"/>
          </w:tcPr>
          <w:p w14:paraId="2B5BDA80" w14:textId="77777777" w:rsidR="00CC05E1" w:rsidRPr="00165939" w:rsidRDefault="00CC05E1" w:rsidP="00EF1C4C">
            <w:pPr>
              <w:jc w:val="center"/>
              <w:rPr>
                <w:sz w:val="20"/>
                <w:szCs w:val="20"/>
              </w:rPr>
            </w:pPr>
          </w:p>
        </w:tc>
        <w:tc>
          <w:tcPr>
            <w:tcW w:w="1170" w:type="dxa"/>
            <w:tcBorders>
              <w:left w:val="single" w:sz="12" w:space="0" w:color="auto"/>
              <w:right w:val="single" w:sz="8" w:space="0" w:color="262626"/>
            </w:tcBorders>
            <w:shd w:val="clear" w:color="auto" w:fill="auto"/>
            <w:vAlign w:val="center"/>
          </w:tcPr>
          <w:p w14:paraId="7DDA2641" w14:textId="77777777" w:rsidR="00CC05E1" w:rsidRPr="00165939" w:rsidRDefault="00CC05E1" w:rsidP="00EF1C4C">
            <w:pPr>
              <w:jc w:val="center"/>
              <w:rPr>
                <w:sz w:val="20"/>
                <w:szCs w:val="20"/>
              </w:rPr>
            </w:pPr>
          </w:p>
        </w:tc>
      </w:tr>
      <w:tr w:rsidR="00CC05E1" w:rsidRPr="00165939" w14:paraId="68F39AF6" w14:textId="77777777" w:rsidTr="00EF1C4C">
        <w:trPr>
          <w:trHeight w:val="264"/>
        </w:trPr>
        <w:tc>
          <w:tcPr>
            <w:tcW w:w="5670" w:type="dxa"/>
            <w:tcBorders>
              <w:top w:val="nil"/>
              <w:bottom w:val="nil"/>
              <w:right w:val="single" w:sz="12" w:space="0" w:color="auto"/>
            </w:tcBorders>
            <w:shd w:val="clear" w:color="auto" w:fill="auto"/>
            <w:vAlign w:val="center"/>
          </w:tcPr>
          <w:p w14:paraId="0B70BBA3" w14:textId="77777777" w:rsidR="00CC05E1" w:rsidRPr="0000683D" w:rsidRDefault="00CC05E1" w:rsidP="00EF1C4C">
            <w:pPr>
              <w:rPr>
                <w:bCs/>
                <w:sz w:val="20"/>
                <w:szCs w:val="20"/>
              </w:rPr>
            </w:pPr>
            <w:r w:rsidRPr="0000683D">
              <w:rPr>
                <w:bCs/>
                <w:sz w:val="20"/>
                <w:szCs w:val="20"/>
              </w:rPr>
              <w:t>Satisfaction</w:t>
            </w:r>
          </w:p>
        </w:tc>
        <w:tc>
          <w:tcPr>
            <w:tcW w:w="1170" w:type="dxa"/>
            <w:gridSpan w:val="2"/>
            <w:tcBorders>
              <w:left w:val="single" w:sz="12" w:space="0" w:color="auto"/>
              <w:right w:val="single" w:sz="12" w:space="0" w:color="262626"/>
            </w:tcBorders>
            <w:shd w:val="clear" w:color="auto" w:fill="auto"/>
            <w:vAlign w:val="center"/>
          </w:tcPr>
          <w:p w14:paraId="7EDB20B2" w14:textId="77777777" w:rsidR="00CC05E1" w:rsidRPr="00165939" w:rsidRDefault="00CC05E1" w:rsidP="00EF1C4C">
            <w:pPr>
              <w:jc w:val="center"/>
              <w:rPr>
                <w:sz w:val="20"/>
                <w:szCs w:val="20"/>
              </w:rPr>
            </w:pPr>
          </w:p>
        </w:tc>
        <w:tc>
          <w:tcPr>
            <w:tcW w:w="1080" w:type="dxa"/>
            <w:tcBorders>
              <w:left w:val="single" w:sz="12" w:space="0" w:color="262626"/>
              <w:right w:val="single" w:sz="12" w:space="0" w:color="262626"/>
            </w:tcBorders>
            <w:shd w:val="clear" w:color="auto" w:fill="auto"/>
            <w:vAlign w:val="center"/>
          </w:tcPr>
          <w:p w14:paraId="37824D9E" w14:textId="77777777" w:rsidR="00CC05E1" w:rsidRPr="00165939" w:rsidRDefault="00CC05E1" w:rsidP="00EF1C4C">
            <w:pPr>
              <w:jc w:val="center"/>
              <w:rPr>
                <w:sz w:val="20"/>
                <w:szCs w:val="20"/>
              </w:rPr>
            </w:pPr>
          </w:p>
        </w:tc>
        <w:tc>
          <w:tcPr>
            <w:tcW w:w="990" w:type="dxa"/>
            <w:shd w:val="clear" w:color="auto" w:fill="auto"/>
            <w:vAlign w:val="center"/>
          </w:tcPr>
          <w:p w14:paraId="1CE8711B" w14:textId="77777777" w:rsidR="00CC05E1" w:rsidRPr="00165939" w:rsidRDefault="00CC05E1" w:rsidP="00EF1C4C">
            <w:pPr>
              <w:jc w:val="center"/>
              <w:rPr>
                <w:sz w:val="20"/>
                <w:szCs w:val="20"/>
              </w:rPr>
            </w:pPr>
            <w:r w:rsidRPr="00165939">
              <w:rPr>
                <w:sz w:val="20"/>
                <w:szCs w:val="20"/>
              </w:rPr>
              <w:t>X</w:t>
            </w:r>
          </w:p>
        </w:tc>
        <w:tc>
          <w:tcPr>
            <w:tcW w:w="1080" w:type="dxa"/>
          </w:tcPr>
          <w:p w14:paraId="1C47CFF5" w14:textId="77777777" w:rsidR="00CC05E1" w:rsidRPr="00165939" w:rsidRDefault="00CC05E1" w:rsidP="00EF1C4C">
            <w:pPr>
              <w:jc w:val="center"/>
              <w:rPr>
                <w:sz w:val="20"/>
                <w:szCs w:val="20"/>
              </w:rPr>
            </w:pPr>
          </w:p>
        </w:tc>
        <w:tc>
          <w:tcPr>
            <w:tcW w:w="1080" w:type="dxa"/>
            <w:tcBorders>
              <w:right w:val="single" w:sz="12" w:space="0" w:color="auto"/>
            </w:tcBorders>
            <w:shd w:val="clear" w:color="auto" w:fill="auto"/>
            <w:vAlign w:val="center"/>
          </w:tcPr>
          <w:p w14:paraId="0A01B7DC" w14:textId="77777777" w:rsidR="00CC05E1" w:rsidRPr="00165939" w:rsidRDefault="00CC05E1" w:rsidP="00EF1C4C">
            <w:pPr>
              <w:jc w:val="center"/>
              <w:rPr>
                <w:sz w:val="20"/>
                <w:szCs w:val="20"/>
              </w:rPr>
            </w:pPr>
          </w:p>
        </w:tc>
        <w:tc>
          <w:tcPr>
            <w:tcW w:w="1170" w:type="dxa"/>
            <w:tcBorders>
              <w:left w:val="single" w:sz="12" w:space="0" w:color="auto"/>
              <w:right w:val="single" w:sz="8" w:space="0" w:color="262626"/>
            </w:tcBorders>
            <w:shd w:val="clear" w:color="auto" w:fill="auto"/>
            <w:vAlign w:val="center"/>
          </w:tcPr>
          <w:p w14:paraId="7EF71BD4" w14:textId="77777777" w:rsidR="00CC05E1" w:rsidRPr="00165939" w:rsidRDefault="00CC05E1" w:rsidP="00EF1C4C">
            <w:pPr>
              <w:jc w:val="center"/>
              <w:rPr>
                <w:sz w:val="20"/>
                <w:szCs w:val="20"/>
              </w:rPr>
            </w:pPr>
          </w:p>
        </w:tc>
      </w:tr>
      <w:tr w:rsidR="00CC05E1" w:rsidRPr="00165939" w14:paraId="1F7AB260" w14:textId="77777777" w:rsidTr="00EF1C4C">
        <w:trPr>
          <w:trHeight w:val="264"/>
        </w:trPr>
        <w:tc>
          <w:tcPr>
            <w:tcW w:w="5670" w:type="dxa"/>
            <w:tcBorders>
              <w:top w:val="nil"/>
              <w:bottom w:val="single" w:sz="4" w:space="0" w:color="262626"/>
              <w:right w:val="single" w:sz="12" w:space="0" w:color="auto"/>
            </w:tcBorders>
            <w:shd w:val="clear" w:color="auto" w:fill="auto"/>
            <w:vAlign w:val="center"/>
          </w:tcPr>
          <w:p w14:paraId="648CAE73" w14:textId="77777777" w:rsidR="00CC05E1" w:rsidRPr="0000683D" w:rsidRDefault="00CC05E1" w:rsidP="00EF1C4C">
            <w:pPr>
              <w:rPr>
                <w:bCs/>
                <w:sz w:val="20"/>
                <w:szCs w:val="20"/>
              </w:rPr>
            </w:pPr>
            <w:r w:rsidRPr="0000683D">
              <w:rPr>
                <w:bCs/>
                <w:sz w:val="20"/>
                <w:szCs w:val="20"/>
              </w:rPr>
              <w:t>Meditation practice</w:t>
            </w:r>
          </w:p>
        </w:tc>
        <w:tc>
          <w:tcPr>
            <w:tcW w:w="1170" w:type="dxa"/>
            <w:gridSpan w:val="2"/>
            <w:tcBorders>
              <w:left w:val="single" w:sz="12" w:space="0" w:color="auto"/>
              <w:bottom w:val="single" w:sz="4" w:space="0" w:color="262626"/>
              <w:right w:val="single" w:sz="12" w:space="0" w:color="262626"/>
            </w:tcBorders>
            <w:shd w:val="clear" w:color="auto" w:fill="auto"/>
            <w:vAlign w:val="center"/>
          </w:tcPr>
          <w:p w14:paraId="040D5EE0" w14:textId="77777777" w:rsidR="00CC05E1" w:rsidRPr="00165939" w:rsidRDefault="00CC05E1" w:rsidP="00EF1C4C">
            <w:pPr>
              <w:jc w:val="center"/>
              <w:rPr>
                <w:sz w:val="20"/>
                <w:szCs w:val="20"/>
              </w:rPr>
            </w:pPr>
          </w:p>
        </w:tc>
        <w:tc>
          <w:tcPr>
            <w:tcW w:w="1080" w:type="dxa"/>
            <w:tcBorders>
              <w:left w:val="single" w:sz="12" w:space="0" w:color="262626"/>
              <w:bottom w:val="single" w:sz="4" w:space="0" w:color="262626"/>
              <w:right w:val="single" w:sz="12" w:space="0" w:color="262626"/>
            </w:tcBorders>
            <w:shd w:val="clear" w:color="auto" w:fill="auto"/>
            <w:vAlign w:val="center"/>
          </w:tcPr>
          <w:p w14:paraId="0FFD7CD6" w14:textId="77777777" w:rsidR="00CC05E1" w:rsidRPr="00165939" w:rsidRDefault="00CC05E1" w:rsidP="00EF1C4C">
            <w:pPr>
              <w:jc w:val="center"/>
              <w:rPr>
                <w:sz w:val="20"/>
                <w:szCs w:val="20"/>
              </w:rPr>
            </w:pPr>
            <w:r>
              <w:rPr>
                <w:sz w:val="20"/>
                <w:szCs w:val="20"/>
              </w:rPr>
              <w:t>X</w:t>
            </w:r>
          </w:p>
        </w:tc>
        <w:tc>
          <w:tcPr>
            <w:tcW w:w="990" w:type="dxa"/>
            <w:tcBorders>
              <w:bottom w:val="single" w:sz="4" w:space="0" w:color="262626"/>
            </w:tcBorders>
            <w:shd w:val="clear" w:color="auto" w:fill="auto"/>
            <w:vAlign w:val="center"/>
          </w:tcPr>
          <w:p w14:paraId="0AAADFD5" w14:textId="77777777" w:rsidR="00CC05E1" w:rsidRPr="00165939" w:rsidRDefault="00CC05E1" w:rsidP="00EF1C4C">
            <w:pPr>
              <w:jc w:val="center"/>
              <w:rPr>
                <w:sz w:val="20"/>
                <w:szCs w:val="20"/>
              </w:rPr>
            </w:pPr>
            <w:r w:rsidRPr="00165939">
              <w:rPr>
                <w:sz w:val="20"/>
                <w:szCs w:val="20"/>
              </w:rPr>
              <w:t>X</w:t>
            </w:r>
          </w:p>
        </w:tc>
        <w:tc>
          <w:tcPr>
            <w:tcW w:w="1080" w:type="dxa"/>
            <w:tcBorders>
              <w:bottom w:val="single" w:sz="4" w:space="0" w:color="262626"/>
            </w:tcBorders>
          </w:tcPr>
          <w:p w14:paraId="5859A9CC" w14:textId="77777777" w:rsidR="00CC05E1" w:rsidRPr="00165939" w:rsidRDefault="00CC05E1" w:rsidP="00EF1C4C">
            <w:pPr>
              <w:jc w:val="center"/>
              <w:rPr>
                <w:sz w:val="20"/>
                <w:szCs w:val="20"/>
              </w:rPr>
            </w:pPr>
            <w:r>
              <w:rPr>
                <w:sz w:val="20"/>
                <w:szCs w:val="20"/>
              </w:rPr>
              <w:t>X</w:t>
            </w:r>
          </w:p>
        </w:tc>
        <w:tc>
          <w:tcPr>
            <w:tcW w:w="1080" w:type="dxa"/>
            <w:tcBorders>
              <w:bottom w:val="single" w:sz="4" w:space="0" w:color="262626"/>
              <w:right w:val="single" w:sz="12" w:space="0" w:color="auto"/>
            </w:tcBorders>
            <w:shd w:val="clear" w:color="auto" w:fill="auto"/>
            <w:vAlign w:val="center"/>
          </w:tcPr>
          <w:p w14:paraId="02D3D287" w14:textId="77777777" w:rsidR="00CC05E1" w:rsidRPr="00165939" w:rsidRDefault="00CC05E1" w:rsidP="00EF1C4C">
            <w:pPr>
              <w:jc w:val="center"/>
              <w:rPr>
                <w:sz w:val="20"/>
                <w:szCs w:val="20"/>
              </w:rPr>
            </w:pPr>
            <w:r w:rsidRPr="00165939">
              <w:rPr>
                <w:sz w:val="20"/>
                <w:szCs w:val="20"/>
              </w:rPr>
              <w:t>X</w:t>
            </w:r>
          </w:p>
        </w:tc>
        <w:tc>
          <w:tcPr>
            <w:tcW w:w="1170" w:type="dxa"/>
            <w:tcBorders>
              <w:left w:val="single" w:sz="12" w:space="0" w:color="auto"/>
              <w:bottom w:val="single" w:sz="4" w:space="0" w:color="262626"/>
              <w:right w:val="single" w:sz="8" w:space="0" w:color="262626"/>
            </w:tcBorders>
            <w:shd w:val="clear" w:color="auto" w:fill="auto"/>
            <w:vAlign w:val="center"/>
          </w:tcPr>
          <w:p w14:paraId="1340293D" w14:textId="77777777" w:rsidR="00CC05E1" w:rsidRPr="00165939" w:rsidRDefault="00CC05E1" w:rsidP="00EF1C4C">
            <w:pPr>
              <w:jc w:val="center"/>
              <w:rPr>
                <w:sz w:val="20"/>
                <w:szCs w:val="20"/>
              </w:rPr>
            </w:pPr>
            <w:r w:rsidRPr="00165939">
              <w:rPr>
                <w:sz w:val="20"/>
                <w:szCs w:val="20"/>
              </w:rPr>
              <w:t>X</w:t>
            </w:r>
          </w:p>
        </w:tc>
      </w:tr>
    </w:tbl>
    <w:p w14:paraId="4119D39C" w14:textId="77777777" w:rsidR="00CC05E1" w:rsidRPr="00F34DB8" w:rsidDel="0093191C" w:rsidRDefault="00CC05E1" w:rsidP="00CC05E1">
      <w:pPr>
        <w:shd w:val="clear" w:color="auto" w:fill="FFFFFF"/>
        <w:rPr>
          <w:sz w:val="20"/>
        </w:rPr>
      </w:pPr>
    </w:p>
    <w:p w14:paraId="6FE55370" w14:textId="77777777" w:rsidR="00CC05E1" w:rsidRPr="00F34DB8" w:rsidRDefault="00CC05E1" w:rsidP="00CC05E1">
      <w:pPr>
        <w:shd w:val="clear" w:color="auto" w:fill="FFFFFF"/>
        <w:rPr>
          <w:sz w:val="20"/>
          <w:szCs w:val="20"/>
        </w:rPr>
      </w:pPr>
    </w:p>
    <w:p w14:paraId="4BBED178" w14:textId="77777777" w:rsidR="00CC05E1" w:rsidRDefault="00CC05E1" w:rsidP="00CC05E1"/>
    <w:p w14:paraId="745F0954" w14:textId="0DB6A235" w:rsidR="00740B95" w:rsidRPr="00740B95" w:rsidRDefault="00740B95" w:rsidP="00740B95">
      <w:r>
        <w:rPr>
          <w:noProof/>
          <w:lang w:val="en-US"/>
        </w:rPr>
        <w:drawing>
          <wp:inline distT="0" distB="0" distL="0" distR="0" wp14:anchorId="7E7F5913" wp14:editId="76891F1E">
            <wp:extent cx="4810125" cy="2428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051" t="7692" r="12020" b="26924"/>
                    <a:stretch/>
                  </pic:blipFill>
                  <pic:spPr bwMode="auto">
                    <a:xfrm>
                      <a:off x="0" y="0"/>
                      <a:ext cx="4810125" cy="24288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D3E05A7" w14:textId="77777777" w:rsidR="00CC05E1" w:rsidRDefault="00CC05E1" w:rsidP="00E876EE">
      <w:pPr>
        <w:pStyle w:val="Heading1"/>
        <w:shd w:val="clear" w:color="auto" w:fill="FFFFFF"/>
        <w:spacing w:before="300" w:after="240"/>
        <w:rPr>
          <w:rFonts w:ascii="Times New Roman" w:eastAsia="Times New Roman" w:hAnsi="Times New Roman" w:cs="Times New Roman"/>
          <w:b/>
          <w:sz w:val="24"/>
          <w:szCs w:val="24"/>
        </w:rPr>
      </w:pPr>
    </w:p>
    <w:p w14:paraId="3807224F" w14:textId="3E689E5F" w:rsidR="00477CC3" w:rsidRPr="00477CC3" w:rsidRDefault="00477CC3" w:rsidP="00477CC3">
      <w:pPr>
        <w:pStyle w:val="Heading1"/>
        <w:shd w:val="clear" w:color="auto" w:fill="FFFFFF"/>
        <w:spacing w:before="30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w:t>
      </w:r>
      <w:r w:rsidRPr="00477CC3">
        <w:rPr>
          <w:rFonts w:ascii="Times New Roman" w:eastAsia="Times New Roman" w:hAnsi="Times New Roman" w:cs="Times New Roman"/>
          <w:sz w:val="24"/>
          <w:szCs w:val="24"/>
        </w:rPr>
        <w:t xml:space="preserve">Schematic diagram of the </w:t>
      </w:r>
      <w:r>
        <w:rPr>
          <w:rFonts w:ascii="Times New Roman" w:eastAsia="Times New Roman" w:hAnsi="Times New Roman" w:cs="Times New Roman"/>
          <w:sz w:val="24"/>
          <w:szCs w:val="24"/>
        </w:rPr>
        <w:t>s</w:t>
      </w:r>
      <w:r w:rsidRPr="00477CC3">
        <w:rPr>
          <w:rFonts w:ascii="Times New Roman" w:eastAsia="Times New Roman" w:hAnsi="Times New Roman" w:cs="Times New Roman"/>
          <w:sz w:val="24"/>
          <w:szCs w:val="24"/>
        </w:rPr>
        <w:t>tudy timeline.</w:t>
      </w:r>
    </w:p>
    <w:p w14:paraId="7AF9C54B" w14:textId="77777777" w:rsidR="00CC05E1" w:rsidRDefault="00CC05E1" w:rsidP="00E876EE">
      <w:pPr>
        <w:pStyle w:val="Heading1"/>
        <w:shd w:val="clear" w:color="auto" w:fill="FFFFFF"/>
        <w:spacing w:before="300" w:after="240"/>
        <w:rPr>
          <w:rFonts w:ascii="Times New Roman" w:eastAsia="Times New Roman" w:hAnsi="Times New Roman" w:cs="Times New Roman"/>
          <w:b/>
          <w:sz w:val="24"/>
          <w:szCs w:val="24"/>
        </w:rPr>
      </w:pPr>
    </w:p>
    <w:p w14:paraId="0E74389C" w14:textId="77777777" w:rsidR="00C130D2" w:rsidRDefault="00C130D2" w:rsidP="004A1C51"/>
    <w:p w14:paraId="195BB2F5" w14:textId="77777777" w:rsidR="00C130D2" w:rsidRPr="004A1C51" w:rsidRDefault="00C130D2" w:rsidP="004A1C51"/>
    <w:p w14:paraId="4F28F1D8" w14:textId="173BE32A" w:rsidR="00E876EE" w:rsidRDefault="00E876EE" w:rsidP="00E876EE">
      <w:pPr>
        <w:pStyle w:val="Heading1"/>
        <w:shd w:val="clear" w:color="auto" w:fill="FFFFFF"/>
        <w:spacing w:before="300" w:after="240"/>
        <w:rPr>
          <w:rFonts w:ascii="Trebuchet MS" w:hAnsi="Trebuchet MS"/>
          <w:color w:val="1B3051"/>
        </w:rPr>
      </w:pPr>
      <w:r>
        <w:rPr>
          <w:rFonts w:ascii="Times New Roman" w:eastAsia="Times New Roman" w:hAnsi="Times New Roman" w:cs="Times New Roman"/>
          <w:b/>
          <w:sz w:val="24"/>
          <w:szCs w:val="24"/>
        </w:rPr>
        <w:lastRenderedPageBreak/>
        <w:t xml:space="preserve">Table </w:t>
      </w:r>
      <w:r w:rsidR="00477CC3">
        <w:rPr>
          <w:rFonts w:ascii="Times New Roman" w:eastAsia="Times New Roman" w:hAnsi="Times New Roman" w:cs="Times New Roman"/>
          <w:b/>
          <w:sz w:val="24"/>
          <w:szCs w:val="24"/>
        </w:rPr>
        <w:t>2</w:t>
      </w:r>
      <w:r w:rsidRPr="00E876EE">
        <w:rPr>
          <w:rFonts w:ascii="Times New Roman" w:eastAsia="Times New Roman" w:hAnsi="Times New Roman" w:cs="Times New Roman"/>
          <w:b/>
          <w:bCs/>
          <w:color w:val="222222"/>
          <w:sz w:val="24"/>
          <w:szCs w:val="24"/>
          <w:highlight w:val="white"/>
        </w:rPr>
        <w:t xml:space="preserve">. </w:t>
      </w:r>
      <w:r w:rsidRPr="004A1C51">
        <w:rPr>
          <w:rFonts w:ascii="Times New Roman" w:eastAsia="Times New Roman" w:hAnsi="Times New Roman" w:cs="Times New Roman"/>
          <w:bCs/>
          <w:color w:val="222222"/>
          <w:sz w:val="24"/>
          <w:szCs w:val="24"/>
          <w:highlight w:val="white"/>
        </w:rPr>
        <w:t>Overview of the variables’ instruments and sources</w:t>
      </w:r>
    </w:p>
    <w:tbl>
      <w:tblPr>
        <w:tblW w:w="13140" w:type="dxa"/>
        <w:tblLayout w:type="fixed"/>
        <w:tblLook w:val="04A0" w:firstRow="1" w:lastRow="0" w:firstColumn="1" w:lastColumn="0" w:noHBand="0" w:noVBand="1"/>
      </w:tblPr>
      <w:tblGrid>
        <w:gridCol w:w="1506"/>
        <w:gridCol w:w="1917"/>
        <w:gridCol w:w="1887"/>
        <w:gridCol w:w="1530"/>
        <w:gridCol w:w="1483"/>
        <w:gridCol w:w="2657"/>
        <w:gridCol w:w="1260"/>
        <w:gridCol w:w="900"/>
      </w:tblGrid>
      <w:tr w:rsidR="006711BF" w:rsidRPr="006711BF" w14:paraId="7AF24D25" w14:textId="77777777" w:rsidTr="00277642">
        <w:trPr>
          <w:trHeight w:val="525"/>
        </w:trPr>
        <w:tc>
          <w:tcPr>
            <w:tcW w:w="1506" w:type="dxa"/>
            <w:tcBorders>
              <w:top w:val="single" w:sz="4" w:space="0" w:color="auto"/>
              <w:left w:val="nil"/>
              <w:bottom w:val="double" w:sz="6" w:space="0" w:color="auto"/>
              <w:right w:val="nil"/>
            </w:tcBorders>
            <w:shd w:val="clear" w:color="auto" w:fill="auto"/>
            <w:vAlign w:val="bottom"/>
            <w:hideMark/>
          </w:tcPr>
          <w:p w14:paraId="63DD67AD" w14:textId="4CDEAAD7" w:rsidR="006711BF" w:rsidRPr="006711BF" w:rsidRDefault="00205090" w:rsidP="006711BF">
            <w:pPr>
              <w:spacing w:line="240" w:lineRule="auto"/>
              <w:rPr>
                <w:rFonts w:eastAsia="Times New Roman"/>
                <w:b/>
                <w:bCs/>
                <w:sz w:val="20"/>
                <w:szCs w:val="20"/>
                <w:lang w:val="en-US"/>
              </w:rPr>
            </w:pPr>
            <w:r>
              <w:rPr>
                <w:rFonts w:eastAsia="Times New Roman"/>
                <w:b/>
                <w:bCs/>
                <w:sz w:val="20"/>
                <w:szCs w:val="20"/>
                <w:lang w:val="en-US"/>
              </w:rPr>
              <w:t>O</w:t>
            </w:r>
            <w:r w:rsidR="006711BF" w:rsidRPr="006711BF">
              <w:rPr>
                <w:rFonts w:eastAsia="Times New Roman"/>
                <w:b/>
                <w:bCs/>
                <w:sz w:val="20"/>
                <w:szCs w:val="20"/>
                <w:lang w:val="en-US"/>
              </w:rPr>
              <w:t>utcome</w:t>
            </w:r>
          </w:p>
        </w:tc>
        <w:tc>
          <w:tcPr>
            <w:tcW w:w="1917" w:type="dxa"/>
            <w:tcBorders>
              <w:top w:val="single" w:sz="4" w:space="0" w:color="auto"/>
              <w:left w:val="nil"/>
              <w:bottom w:val="double" w:sz="6" w:space="0" w:color="auto"/>
              <w:right w:val="nil"/>
            </w:tcBorders>
            <w:shd w:val="clear" w:color="auto" w:fill="auto"/>
            <w:vAlign w:val="bottom"/>
            <w:hideMark/>
          </w:tcPr>
          <w:p w14:paraId="3FDF4FF5" w14:textId="77777777" w:rsidR="006711BF" w:rsidRPr="006711BF" w:rsidRDefault="006711BF" w:rsidP="006711BF">
            <w:pPr>
              <w:spacing w:line="240" w:lineRule="auto"/>
              <w:rPr>
                <w:rFonts w:eastAsia="Times New Roman"/>
                <w:b/>
                <w:bCs/>
                <w:sz w:val="20"/>
                <w:szCs w:val="20"/>
                <w:lang w:val="en-US"/>
              </w:rPr>
            </w:pPr>
            <w:r w:rsidRPr="006711BF">
              <w:rPr>
                <w:rFonts w:eastAsia="Times New Roman"/>
                <w:b/>
                <w:bCs/>
                <w:sz w:val="20"/>
                <w:szCs w:val="20"/>
                <w:lang w:val="en-US"/>
              </w:rPr>
              <w:t>Variable name</w:t>
            </w:r>
          </w:p>
        </w:tc>
        <w:tc>
          <w:tcPr>
            <w:tcW w:w="1887" w:type="dxa"/>
            <w:tcBorders>
              <w:top w:val="single" w:sz="4" w:space="0" w:color="auto"/>
              <w:left w:val="nil"/>
              <w:bottom w:val="double" w:sz="6" w:space="0" w:color="auto"/>
              <w:right w:val="nil"/>
            </w:tcBorders>
            <w:shd w:val="clear" w:color="auto" w:fill="auto"/>
            <w:vAlign w:val="bottom"/>
            <w:hideMark/>
          </w:tcPr>
          <w:p w14:paraId="750B4A5C" w14:textId="77777777" w:rsidR="006711BF" w:rsidRPr="006711BF" w:rsidRDefault="006711BF" w:rsidP="006711BF">
            <w:pPr>
              <w:spacing w:line="240" w:lineRule="auto"/>
              <w:rPr>
                <w:rFonts w:eastAsia="Times New Roman"/>
                <w:b/>
                <w:bCs/>
                <w:sz w:val="20"/>
                <w:szCs w:val="20"/>
                <w:lang w:val="en-US"/>
              </w:rPr>
            </w:pPr>
            <w:r w:rsidRPr="006711BF">
              <w:rPr>
                <w:rFonts w:eastAsia="Times New Roman"/>
                <w:b/>
                <w:bCs/>
                <w:sz w:val="20"/>
                <w:szCs w:val="20"/>
                <w:lang w:val="en-US"/>
              </w:rPr>
              <w:t>Instrument Name</w:t>
            </w:r>
          </w:p>
        </w:tc>
        <w:tc>
          <w:tcPr>
            <w:tcW w:w="1530" w:type="dxa"/>
            <w:tcBorders>
              <w:top w:val="single" w:sz="4" w:space="0" w:color="auto"/>
              <w:left w:val="nil"/>
              <w:bottom w:val="double" w:sz="6" w:space="0" w:color="auto"/>
              <w:right w:val="nil"/>
            </w:tcBorders>
            <w:shd w:val="clear" w:color="auto" w:fill="auto"/>
            <w:vAlign w:val="bottom"/>
            <w:hideMark/>
          </w:tcPr>
          <w:p w14:paraId="4D309BE4" w14:textId="77777777" w:rsidR="006711BF" w:rsidRPr="006711BF" w:rsidRDefault="006711BF" w:rsidP="006711BF">
            <w:pPr>
              <w:spacing w:line="240" w:lineRule="auto"/>
              <w:rPr>
                <w:rFonts w:eastAsia="Times New Roman"/>
                <w:b/>
                <w:bCs/>
                <w:sz w:val="20"/>
                <w:szCs w:val="20"/>
                <w:lang w:val="en-US"/>
              </w:rPr>
            </w:pPr>
            <w:r w:rsidRPr="006711BF">
              <w:rPr>
                <w:rFonts w:eastAsia="Times New Roman"/>
                <w:b/>
                <w:bCs/>
                <w:sz w:val="20"/>
                <w:szCs w:val="20"/>
                <w:lang w:val="en-US"/>
              </w:rPr>
              <w:t>Abbrev.</w:t>
            </w:r>
          </w:p>
        </w:tc>
        <w:tc>
          <w:tcPr>
            <w:tcW w:w="1483" w:type="dxa"/>
            <w:tcBorders>
              <w:top w:val="single" w:sz="4" w:space="0" w:color="auto"/>
              <w:left w:val="nil"/>
              <w:bottom w:val="double" w:sz="6" w:space="0" w:color="auto"/>
              <w:right w:val="nil"/>
            </w:tcBorders>
            <w:shd w:val="clear" w:color="auto" w:fill="auto"/>
            <w:vAlign w:val="bottom"/>
            <w:hideMark/>
          </w:tcPr>
          <w:p w14:paraId="5CD94607" w14:textId="77777777" w:rsidR="006711BF" w:rsidRPr="006711BF" w:rsidRDefault="006711BF" w:rsidP="006711BF">
            <w:pPr>
              <w:spacing w:line="240" w:lineRule="auto"/>
              <w:rPr>
                <w:rFonts w:eastAsia="Times New Roman"/>
                <w:b/>
                <w:bCs/>
                <w:sz w:val="20"/>
                <w:szCs w:val="20"/>
                <w:lang w:val="en-US"/>
              </w:rPr>
            </w:pPr>
            <w:r w:rsidRPr="006711BF">
              <w:rPr>
                <w:rFonts w:eastAsia="Times New Roman"/>
                <w:b/>
                <w:bCs/>
                <w:sz w:val="20"/>
                <w:szCs w:val="20"/>
                <w:lang w:val="en-US"/>
              </w:rPr>
              <w:t>Subscales</w:t>
            </w:r>
          </w:p>
        </w:tc>
        <w:tc>
          <w:tcPr>
            <w:tcW w:w="2657" w:type="dxa"/>
            <w:tcBorders>
              <w:top w:val="single" w:sz="4" w:space="0" w:color="auto"/>
              <w:left w:val="nil"/>
              <w:bottom w:val="double" w:sz="6" w:space="0" w:color="auto"/>
              <w:right w:val="nil"/>
            </w:tcBorders>
            <w:shd w:val="clear" w:color="auto" w:fill="auto"/>
            <w:vAlign w:val="bottom"/>
            <w:hideMark/>
          </w:tcPr>
          <w:p w14:paraId="16607055" w14:textId="77777777" w:rsidR="006711BF" w:rsidRPr="006711BF" w:rsidRDefault="006711BF" w:rsidP="006711BF">
            <w:pPr>
              <w:spacing w:line="240" w:lineRule="auto"/>
              <w:rPr>
                <w:rFonts w:eastAsia="Times New Roman"/>
                <w:b/>
                <w:bCs/>
                <w:sz w:val="20"/>
                <w:szCs w:val="20"/>
                <w:lang w:val="en-US"/>
              </w:rPr>
            </w:pPr>
            <w:r w:rsidRPr="006711BF">
              <w:rPr>
                <w:rFonts w:eastAsia="Times New Roman"/>
                <w:b/>
                <w:bCs/>
                <w:sz w:val="20"/>
                <w:szCs w:val="20"/>
                <w:lang w:val="en-US"/>
              </w:rPr>
              <w:t>Time of measurement</w:t>
            </w:r>
          </w:p>
        </w:tc>
        <w:tc>
          <w:tcPr>
            <w:tcW w:w="1260" w:type="dxa"/>
            <w:tcBorders>
              <w:top w:val="single" w:sz="4" w:space="0" w:color="auto"/>
              <w:left w:val="nil"/>
              <w:bottom w:val="double" w:sz="6" w:space="0" w:color="auto"/>
              <w:right w:val="nil"/>
            </w:tcBorders>
            <w:shd w:val="clear" w:color="auto" w:fill="auto"/>
            <w:vAlign w:val="bottom"/>
            <w:hideMark/>
          </w:tcPr>
          <w:p w14:paraId="0CC2350A" w14:textId="77777777" w:rsidR="006711BF" w:rsidRPr="006711BF" w:rsidRDefault="006711BF" w:rsidP="006711BF">
            <w:pPr>
              <w:spacing w:line="240" w:lineRule="auto"/>
              <w:rPr>
                <w:rFonts w:eastAsia="Times New Roman"/>
                <w:b/>
                <w:bCs/>
                <w:sz w:val="20"/>
                <w:szCs w:val="20"/>
                <w:lang w:val="en-US"/>
              </w:rPr>
            </w:pPr>
            <w:r w:rsidRPr="006711BF">
              <w:rPr>
                <w:rFonts w:eastAsia="Times New Roman"/>
                <w:b/>
                <w:bCs/>
                <w:sz w:val="20"/>
                <w:szCs w:val="20"/>
                <w:lang w:val="en-US"/>
              </w:rPr>
              <w:t>Variable type</w:t>
            </w:r>
          </w:p>
        </w:tc>
        <w:tc>
          <w:tcPr>
            <w:tcW w:w="900" w:type="dxa"/>
            <w:tcBorders>
              <w:top w:val="single" w:sz="4" w:space="0" w:color="auto"/>
              <w:left w:val="nil"/>
              <w:bottom w:val="double" w:sz="6" w:space="0" w:color="auto"/>
              <w:right w:val="nil"/>
            </w:tcBorders>
            <w:shd w:val="clear" w:color="auto" w:fill="auto"/>
            <w:vAlign w:val="bottom"/>
            <w:hideMark/>
          </w:tcPr>
          <w:p w14:paraId="1179710A" w14:textId="77777777" w:rsidR="006711BF" w:rsidRPr="006711BF" w:rsidRDefault="006711BF" w:rsidP="006711BF">
            <w:pPr>
              <w:spacing w:line="240" w:lineRule="auto"/>
              <w:rPr>
                <w:rFonts w:eastAsia="Times New Roman"/>
                <w:b/>
                <w:bCs/>
                <w:sz w:val="20"/>
                <w:szCs w:val="20"/>
                <w:lang w:val="en-US"/>
              </w:rPr>
            </w:pPr>
            <w:r w:rsidRPr="006711BF">
              <w:rPr>
                <w:rFonts w:eastAsia="Times New Roman"/>
                <w:b/>
                <w:bCs/>
                <w:sz w:val="20"/>
                <w:szCs w:val="20"/>
                <w:lang w:val="en-US"/>
              </w:rPr>
              <w:t>Study</w:t>
            </w:r>
          </w:p>
        </w:tc>
      </w:tr>
      <w:tr w:rsidR="006711BF" w:rsidRPr="006711BF" w14:paraId="6C57A6F5" w14:textId="77777777" w:rsidTr="00277642">
        <w:trPr>
          <w:trHeight w:val="270"/>
        </w:trPr>
        <w:tc>
          <w:tcPr>
            <w:tcW w:w="1506" w:type="dxa"/>
            <w:tcBorders>
              <w:top w:val="nil"/>
              <w:left w:val="nil"/>
              <w:bottom w:val="nil"/>
              <w:right w:val="nil"/>
            </w:tcBorders>
            <w:shd w:val="clear" w:color="auto" w:fill="auto"/>
            <w:vAlign w:val="bottom"/>
            <w:hideMark/>
          </w:tcPr>
          <w:p w14:paraId="3C866D57"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 xml:space="preserve">Primary Mental Health </w:t>
            </w:r>
          </w:p>
        </w:tc>
        <w:tc>
          <w:tcPr>
            <w:tcW w:w="1917" w:type="dxa"/>
            <w:tcBorders>
              <w:top w:val="nil"/>
              <w:left w:val="nil"/>
              <w:bottom w:val="nil"/>
              <w:right w:val="nil"/>
            </w:tcBorders>
            <w:shd w:val="clear" w:color="auto" w:fill="auto"/>
            <w:vAlign w:val="bottom"/>
            <w:hideMark/>
          </w:tcPr>
          <w:p w14:paraId="0C1D87D6"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Distress</w:t>
            </w:r>
          </w:p>
        </w:tc>
        <w:tc>
          <w:tcPr>
            <w:tcW w:w="1887" w:type="dxa"/>
            <w:tcBorders>
              <w:top w:val="nil"/>
              <w:left w:val="nil"/>
              <w:bottom w:val="nil"/>
              <w:right w:val="nil"/>
            </w:tcBorders>
            <w:shd w:val="clear" w:color="auto" w:fill="auto"/>
            <w:vAlign w:val="bottom"/>
            <w:hideMark/>
          </w:tcPr>
          <w:p w14:paraId="63F0DF6D"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Depression, Anxiety, and Stress Scales-21</w:t>
            </w:r>
          </w:p>
        </w:tc>
        <w:tc>
          <w:tcPr>
            <w:tcW w:w="1530" w:type="dxa"/>
            <w:tcBorders>
              <w:top w:val="nil"/>
              <w:left w:val="nil"/>
              <w:bottom w:val="nil"/>
              <w:right w:val="nil"/>
            </w:tcBorders>
            <w:shd w:val="clear" w:color="auto" w:fill="auto"/>
            <w:vAlign w:val="bottom"/>
            <w:hideMark/>
          </w:tcPr>
          <w:p w14:paraId="2AB84BC4"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DASS-21</w:t>
            </w:r>
          </w:p>
        </w:tc>
        <w:tc>
          <w:tcPr>
            <w:tcW w:w="1483" w:type="dxa"/>
            <w:tcBorders>
              <w:top w:val="nil"/>
              <w:left w:val="nil"/>
              <w:bottom w:val="nil"/>
              <w:right w:val="nil"/>
            </w:tcBorders>
            <w:shd w:val="clear" w:color="auto" w:fill="auto"/>
            <w:vAlign w:val="bottom"/>
            <w:hideMark/>
          </w:tcPr>
          <w:p w14:paraId="7B3F58A5" w14:textId="77777777" w:rsidR="006711BF" w:rsidRPr="006711BF" w:rsidRDefault="006711BF" w:rsidP="006711BF">
            <w:pPr>
              <w:spacing w:line="240" w:lineRule="auto"/>
              <w:rPr>
                <w:rFonts w:eastAsia="Times New Roman"/>
                <w:sz w:val="20"/>
                <w:szCs w:val="20"/>
                <w:lang w:val="en-US"/>
              </w:rPr>
            </w:pPr>
          </w:p>
        </w:tc>
        <w:tc>
          <w:tcPr>
            <w:tcW w:w="2657" w:type="dxa"/>
            <w:tcBorders>
              <w:top w:val="nil"/>
              <w:left w:val="nil"/>
              <w:bottom w:val="nil"/>
              <w:right w:val="nil"/>
            </w:tcBorders>
            <w:shd w:val="clear" w:color="auto" w:fill="auto"/>
            <w:vAlign w:val="bottom"/>
            <w:hideMark/>
          </w:tcPr>
          <w:p w14:paraId="4838A5D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403F9C66"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635FC6BA" w14:textId="77777777" w:rsidR="006711BF" w:rsidRPr="006711BF" w:rsidRDefault="006711BF" w:rsidP="006711BF">
            <w:pPr>
              <w:spacing w:line="240" w:lineRule="auto"/>
              <w:rPr>
                <w:rFonts w:eastAsia="Times New Roman"/>
                <w:b/>
                <w:bCs/>
                <w:sz w:val="20"/>
                <w:szCs w:val="20"/>
                <w:lang w:val="en-US"/>
              </w:rPr>
            </w:pPr>
            <w:r w:rsidRPr="006711BF">
              <w:rPr>
                <w:rFonts w:eastAsia="Times New Roman"/>
                <w:b/>
                <w:bCs/>
                <w:sz w:val="20"/>
                <w:szCs w:val="20"/>
                <w:lang w:val="en-US"/>
              </w:rPr>
              <w:t>EEG</w:t>
            </w:r>
          </w:p>
        </w:tc>
      </w:tr>
      <w:tr w:rsidR="006711BF" w:rsidRPr="006711BF" w14:paraId="2DE8A328" w14:textId="77777777" w:rsidTr="00277642">
        <w:trPr>
          <w:trHeight w:val="255"/>
        </w:trPr>
        <w:tc>
          <w:tcPr>
            <w:tcW w:w="1506" w:type="dxa"/>
            <w:tcBorders>
              <w:top w:val="nil"/>
              <w:left w:val="nil"/>
              <w:bottom w:val="nil"/>
              <w:right w:val="nil"/>
            </w:tcBorders>
            <w:shd w:val="clear" w:color="auto" w:fill="auto"/>
            <w:vAlign w:val="bottom"/>
            <w:hideMark/>
          </w:tcPr>
          <w:p w14:paraId="79ACF997" w14:textId="77777777" w:rsidR="006711BF" w:rsidRPr="006711BF" w:rsidRDefault="006711BF" w:rsidP="006711BF">
            <w:pPr>
              <w:spacing w:line="240" w:lineRule="auto"/>
              <w:rPr>
                <w:rFonts w:eastAsia="Times New Roman"/>
                <w:b/>
                <w:bCs/>
                <w:sz w:val="20"/>
                <w:szCs w:val="20"/>
                <w:lang w:val="en-US"/>
              </w:rPr>
            </w:pPr>
          </w:p>
        </w:tc>
        <w:tc>
          <w:tcPr>
            <w:tcW w:w="1917" w:type="dxa"/>
            <w:tcBorders>
              <w:top w:val="nil"/>
              <w:left w:val="nil"/>
              <w:bottom w:val="nil"/>
              <w:right w:val="nil"/>
            </w:tcBorders>
            <w:shd w:val="clear" w:color="auto" w:fill="auto"/>
            <w:vAlign w:val="bottom"/>
            <w:hideMark/>
          </w:tcPr>
          <w:p w14:paraId="7BF007F8"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Anxiety</w:t>
            </w:r>
          </w:p>
        </w:tc>
        <w:tc>
          <w:tcPr>
            <w:tcW w:w="1887" w:type="dxa"/>
            <w:tcBorders>
              <w:top w:val="nil"/>
              <w:left w:val="nil"/>
              <w:bottom w:val="nil"/>
              <w:right w:val="nil"/>
            </w:tcBorders>
            <w:shd w:val="clear" w:color="auto" w:fill="auto"/>
            <w:vAlign w:val="bottom"/>
            <w:hideMark/>
          </w:tcPr>
          <w:p w14:paraId="426EA782"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Depression, Anxiety, and Stress Scales-21</w:t>
            </w:r>
          </w:p>
        </w:tc>
        <w:tc>
          <w:tcPr>
            <w:tcW w:w="1530" w:type="dxa"/>
            <w:tcBorders>
              <w:top w:val="nil"/>
              <w:left w:val="nil"/>
              <w:bottom w:val="nil"/>
              <w:right w:val="nil"/>
            </w:tcBorders>
            <w:shd w:val="clear" w:color="auto" w:fill="auto"/>
            <w:vAlign w:val="bottom"/>
            <w:hideMark/>
          </w:tcPr>
          <w:p w14:paraId="2A1D0E27"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DASS-21</w:t>
            </w:r>
          </w:p>
        </w:tc>
        <w:tc>
          <w:tcPr>
            <w:tcW w:w="1483" w:type="dxa"/>
            <w:tcBorders>
              <w:top w:val="nil"/>
              <w:left w:val="nil"/>
              <w:bottom w:val="nil"/>
              <w:right w:val="nil"/>
            </w:tcBorders>
            <w:shd w:val="clear" w:color="auto" w:fill="auto"/>
            <w:vAlign w:val="bottom"/>
            <w:hideMark/>
          </w:tcPr>
          <w:p w14:paraId="37B4C58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Anxiety</w:t>
            </w:r>
          </w:p>
        </w:tc>
        <w:tc>
          <w:tcPr>
            <w:tcW w:w="2657" w:type="dxa"/>
            <w:tcBorders>
              <w:top w:val="nil"/>
              <w:left w:val="nil"/>
              <w:bottom w:val="nil"/>
              <w:right w:val="nil"/>
            </w:tcBorders>
            <w:shd w:val="clear" w:color="auto" w:fill="auto"/>
            <w:vAlign w:val="bottom"/>
            <w:hideMark/>
          </w:tcPr>
          <w:p w14:paraId="2D0AEAA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16D96A0E"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2DC65CF3"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5B91D4F3" w14:textId="77777777" w:rsidTr="00277642">
        <w:trPr>
          <w:trHeight w:val="255"/>
        </w:trPr>
        <w:tc>
          <w:tcPr>
            <w:tcW w:w="1506" w:type="dxa"/>
            <w:tcBorders>
              <w:top w:val="nil"/>
              <w:left w:val="nil"/>
              <w:bottom w:val="nil"/>
              <w:right w:val="nil"/>
            </w:tcBorders>
            <w:shd w:val="clear" w:color="auto" w:fill="auto"/>
            <w:vAlign w:val="bottom"/>
            <w:hideMark/>
          </w:tcPr>
          <w:p w14:paraId="50C7F6F1"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22596B5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Stress (perceived)</w:t>
            </w:r>
          </w:p>
        </w:tc>
        <w:tc>
          <w:tcPr>
            <w:tcW w:w="1887" w:type="dxa"/>
            <w:tcBorders>
              <w:top w:val="nil"/>
              <w:left w:val="nil"/>
              <w:bottom w:val="nil"/>
              <w:right w:val="nil"/>
            </w:tcBorders>
            <w:shd w:val="clear" w:color="auto" w:fill="auto"/>
            <w:vAlign w:val="bottom"/>
            <w:hideMark/>
          </w:tcPr>
          <w:p w14:paraId="5B77E91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Depression, Anxiety, and Stress Scales-21</w:t>
            </w:r>
          </w:p>
        </w:tc>
        <w:tc>
          <w:tcPr>
            <w:tcW w:w="1530" w:type="dxa"/>
            <w:tcBorders>
              <w:top w:val="nil"/>
              <w:left w:val="nil"/>
              <w:bottom w:val="nil"/>
              <w:right w:val="nil"/>
            </w:tcBorders>
            <w:shd w:val="clear" w:color="auto" w:fill="auto"/>
            <w:vAlign w:val="bottom"/>
            <w:hideMark/>
          </w:tcPr>
          <w:p w14:paraId="22369E5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DASS-21</w:t>
            </w:r>
          </w:p>
        </w:tc>
        <w:tc>
          <w:tcPr>
            <w:tcW w:w="1483" w:type="dxa"/>
            <w:tcBorders>
              <w:top w:val="nil"/>
              <w:left w:val="nil"/>
              <w:bottom w:val="nil"/>
              <w:right w:val="nil"/>
            </w:tcBorders>
            <w:shd w:val="clear" w:color="auto" w:fill="auto"/>
            <w:vAlign w:val="bottom"/>
            <w:hideMark/>
          </w:tcPr>
          <w:p w14:paraId="2465D1F7"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Stress (perceived)</w:t>
            </w:r>
          </w:p>
        </w:tc>
        <w:tc>
          <w:tcPr>
            <w:tcW w:w="2657" w:type="dxa"/>
            <w:tcBorders>
              <w:top w:val="nil"/>
              <w:left w:val="nil"/>
              <w:bottom w:val="nil"/>
              <w:right w:val="nil"/>
            </w:tcBorders>
            <w:shd w:val="clear" w:color="auto" w:fill="auto"/>
            <w:vAlign w:val="bottom"/>
            <w:hideMark/>
          </w:tcPr>
          <w:p w14:paraId="7134C074"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0FC8062C"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07A18C5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52C4BBEF" w14:textId="77777777" w:rsidTr="00277642">
        <w:trPr>
          <w:trHeight w:val="255"/>
        </w:trPr>
        <w:tc>
          <w:tcPr>
            <w:tcW w:w="1506" w:type="dxa"/>
            <w:tcBorders>
              <w:top w:val="nil"/>
              <w:left w:val="nil"/>
              <w:bottom w:val="nil"/>
              <w:right w:val="nil"/>
            </w:tcBorders>
            <w:shd w:val="clear" w:color="auto" w:fill="auto"/>
            <w:vAlign w:val="bottom"/>
            <w:hideMark/>
          </w:tcPr>
          <w:p w14:paraId="04A344F9"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0699BE01"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Depressive symptoms</w:t>
            </w:r>
          </w:p>
        </w:tc>
        <w:tc>
          <w:tcPr>
            <w:tcW w:w="1887" w:type="dxa"/>
            <w:tcBorders>
              <w:top w:val="nil"/>
              <w:left w:val="nil"/>
              <w:bottom w:val="nil"/>
              <w:right w:val="nil"/>
            </w:tcBorders>
            <w:shd w:val="clear" w:color="auto" w:fill="auto"/>
            <w:vAlign w:val="bottom"/>
            <w:hideMark/>
          </w:tcPr>
          <w:p w14:paraId="531AF305"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Depression, Anxiety, and Stress Scales-21</w:t>
            </w:r>
          </w:p>
        </w:tc>
        <w:tc>
          <w:tcPr>
            <w:tcW w:w="1530" w:type="dxa"/>
            <w:tcBorders>
              <w:top w:val="nil"/>
              <w:left w:val="nil"/>
              <w:bottom w:val="nil"/>
              <w:right w:val="nil"/>
            </w:tcBorders>
            <w:shd w:val="clear" w:color="auto" w:fill="auto"/>
            <w:vAlign w:val="bottom"/>
            <w:hideMark/>
          </w:tcPr>
          <w:p w14:paraId="4BE9EBA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DASS-21</w:t>
            </w:r>
          </w:p>
        </w:tc>
        <w:tc>
          <w:tcPr>
            <w:tcW w:w="1483" w:type="dxa"/>
            <w:tcBorders>
              <w:top w:val="nil"/>
              <w:left w:val="nil"/>
              <w:bottom w:val="nil"/>
              <w:right w:val="nil"/>
            </w:tcBorders>
            <w:shd w:val="clear" w:color="auto" w:fill="auto"/>
            <w:vAlign w:val="bottom"/>
            <w:hideMark/>
          </w:tcPr>
          <w:p w14:paraId="6802EBB1"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Depressive symptoms</w:t>
            </w:r>
          </w:p>
        </w:tc>
        <w:tc>
          <w:tcPr>
            <w:tcW w:w="2657" w:type="dxa"/>
            <w:tcBorders>
              <w:top w:val="nil"/>
              <w:left w:val="nil"/>
              <w:bottom w:val="nil"/>
              <w:right w:val="nil"/>
            </w:tcBorders>
            <w:shd w:val="clear" w:color="auto" w:fill="auto"/>
            <w:vAlign w:val="bottom"/>
            <w:hideMark/>
          </w:tcPr>
          <w:p w14:paraId="5318C6B5"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788BECA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2B03FB1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204D1E37" w14:textId="77777777" w:rsidTr="00277642">
        <w:trPr>
          <w:trHeight w:val="510"/>
        </w:trPr>
        <w:tc>
          <w:tcPr>
            <w:tcW w:w="1506" w:type="dxa"/>
            <w:tcBorders>
              <w:top w:val="nil"/>
              <w:left w:val="nil"/>
              <w:bottom w:val="nil"/>
              <w:right w:val="nil"/>
            </w:tcBorders>
            <w:shd w:val="clear" w:color="auto" w:fill="auto"/>
            <w:vAlign w:val="bottom"/>
            <w:hideMark/>
          </w:tcPr>
          <w:p w14:paraId="606A8F1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Secondary Mental Health Outcomes</w:t>
            </w:r>
          </w:p>
        </w:tc>
        <w:tc>
          <w:tcPr>
            <w:tcW w:w="1917" w:type="dxa"/>
            <w:tcBorders>
              <w:top w:val="nil"/>
              <w:left w:val="nil"/>
              <w:bottom w:val="nil"/>
              <w:right w:val="nil"/>
            </w:tcBorders>
            <w:shd w:val="clear" w:color="auto" w:fill="auto"/>
            <w:vAlign w:val="bottom"/>
            <w:hideMark/>
          </w:tcPr>
          <w:p w14:paraId="730092A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Perceived Stress</w:t>
            </w:r>
          </w:p>
        </w:tc>
        <w:tc>
          <w:tcPr>
            <w:tcW w:w="1887" w:type="dxa"/>
            <w:tcBorders>
              <w:top w:val="nil"/>
              <w:left w:val="nil"/>
              <w:bottom w:val="nil"/>
              <w:right w:val="nil"/>
            </w:tcBorders>
            <w:shd w:val="clear" w:color="auto" w:fill="auto"/>
            <w:vAlign w:val="bottom"/>
            <w:hideMark/>
          </w:tcPr>
          <w:p w14:paraId="780762C4"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 xml:space="preserve">Perceived Stress Scale-4 </w:t>
            </w:r>
          </w:p>
        </w:tc>
        <w:tc>
          <w:tcPr>
            <w:tcW w:w="1530" w:type="dxa"/>
            <w:tcBorders>
              <w:top w:val="nil"/>
              <w:left w:val="nil"/>
              <w:bottom w:val="nil"/>
              <w:right w:val="nil"/>
            </w:tcBorders>
            <w:shd w:val="clear" w:color="auto" w:fill="auto"/>
            <w:vAlign w:val="bottom"/>
            <w:hideMark/>
          </w:tcPr>
          <w:p w14:paraId="4E64DF54"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PSS4</w:t>
            </w:r>
          </w:p>
        </w:tc>
        <w:tc>
          <w:tcPr>
            <w:tcW w:w="1483" w:type="dxa"/>
            <w:tcBorders>
              <w:top w:val="nil"/>
              <w:left w:val="nil"/>
              <w:bottom w:val="nil"/>
              <w:right w:val="nil"/>
            </w:tcBorders>
            <w:shd w:val="clear" w:color="auto" w:fill="auto"/>
            <w:vAlign w:val="bottom"/>
            <w:hideMark/>
          </w:tcPr>
          <w:p w14:paraId="0ED88989" w14:textId="77777777" w:rsidR="006711BF" w:rsidRPr="006711BF" w:rsidRDefault="006711BF" w:rsidP="006711BF">
            <w:pPr>
              <w:spacing w:line="240" w:lineRule="auto"/>
              <w:rPr>
                <w:rFonts w:eastAsia="Times New Roman"/>
                <w:sz w:val="20"/>
                <w:szCs w:val="20"/>
                <w:lang w:val="en-US"/>
              </w:rPr>
            </w:pPr>
          </w:p>
        </w:tc>
        <w:tc>
          <w:tcPr>
            <w:tcW w:w="2657" w:type="dxa"/>
            <w:tcBorders>
              <w:top w:val="nil"/>
              <w:left w:val="nil"/>
              <w:bottom w:val="nil"/>
              <w:right w:val="nil"/>
            </w:tcBorders>
            <w:shd w:val="clear" w:color="auto" w:fill="auto"/>
            <w:vAlign w:val="bottom"/>
            <w:hideMark/>
          </w:tcPr>
          <w:p w14:paraId="24211574"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2440BDF6"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62C45065"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79A6B347" w14:textId="77777777" w:rsidTr="00277642">
        <w:trPr>
          <w:trHeight w:val="255"/>
        </w:trPr>
        <w:tc>
          <w:tcPr>
            <w:tcW w:w="1506" w:type="dxa"/>
            <w:tcBorders>
              <w:top w:val="nil"/>
              <w:left w:val="nil"/>
              <w:bottom w:val="nil"/>
              <w:right w:val="nil"/>
            </w:tcBorders>
            <w:shd w:val="clear" w:color="auto" w:fill="auto"/>
            <w:vAlign w:val="bottom"/>
            <w:hideMark/>
          </w:tcPr>
          <w:p w14:paraId="498CF08F"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3EF569DA"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Resilience</w:t>
            </w:r>
          </w:p>
        </w:tc>
        <w:tc>
          <w:tcPr>
            <w:tcW w:w="1887" w:type="dxa"/>
            <w:tcBorders>
              <w:top w:val="nil"/>
              <w:left w:val="nil"/>
              <w:bottom w:val="nil"/>
              <w:right w:val="nil"/>
            </w:tcBorders>
            <w:shd w:val="clear" w:color="auto" w:fill="auto"/>
            <w:vAlign w:val="bottom"/>
            <w:hideMark/>
          </w:tcPr>
          <w:p w14:paraId="67EAAA1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Connor-Davidson Resilience Scale</w:t>
            </w:r>
          </w:p>
        </w:tc>
        <w:tc>
          <w:tcPr>
            <w:tcW w:w="1530" w:type="dxa"/>
            <w:tcBorders>
              <w:top w:val="nil"/>
              <w:left w:val="nil"/>
              <w:bottom w:val="nil"/>
              <w:right w:val="nil"/>
            </w:tcBorders>
            <w:shd w:val="clear" w:color="auto" w:fill="auto"/>
            <w:vAlign w:val="bottom"/>
            <w:hideMark/>
          </w:tcPr>
          <w:p w14:paraId="308CCCD0"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CD-RISC</w:t>
            </w:r>
          </w:p>
        </w:tc>
        <w:tc>
          <w:tcPr>
            <w:tcW w:w="1483" w:type="dxa"/>
            <w:tcBorders>
              <w:top w:val="nil"/>
              <w:left w:val="nil"/>
              <w:bottom w:val="nil"/>
              <w:right w:val="nil"/>
            </w:tcBorders>
            <w:shd w:val="clear" w:color="auto" w:fill="auto"/>
            <w:vAlign w:val="bottom"/>
            <w:hideMark/>
          </w:tcPr>
          <w:p w14:paraId="249A1CD5" w14:textId="77777777" w:rsidR="006711BF" w:rsidRPr="006711BF" w:rsidRDefault="006711BF" w:rsidP="006711BF">
            <w:pPr>
              <w:spacing w:line="240" w:lineRule="auto"/>
              <w:rPr>
                <w:rFonts w:eastAsia="Times New Roman"/>
                <w:sz w:val="20"/>
                <w:szCs w:val="20"/>
                <w:lang w:val="en-US"/>
              </w:rPr>
            </w:pPr>
          </w:p>
        </w:tc>
        <w:tc>
          <w:tcPr>
            <w:tcW w:w="2657" w:type="dxa"/>
            <w:tcBorders>
              <w:top w:val="nil"/>
              <w:left w:val="nil"/>
              <w:bottom w:val="nil"/>
              <w:right w:val="nil"/>
            </w:tcBorders>
            <w:shd w:val="clear" w:color="auto" w:fill="auto"/>
            <w:vAlign w:val="bottom"/>
            <w:hideMark/>
          </w:tcPr>
          <w:p w14:paraId="4750E5F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0593966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09FE3E3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3AE7DF79" w14:textId="77777777" w:rsidTr="00277642">
        <w:trPr>
          <w:trHeight w:val="1020"/>
        </w:trPr>
        <w:tc>
          <w:tcPr>
            <w:tcW w:w="1506" w:type="dxa"/>
            <w:tcBorders>
              <w:top w:val="nil"/>
              <w:left w:val="nil"/>
              <w:bottom w:val="nil"/>
              <w:right w:val="nil"/>
            </w:tcBorders>
            <w:shd w:val="clear" w:color="auto" w:fill="auto"/>
            <w:vAlign w:val="bottom"/>
            <w:hideMark/>
          </w:tcPr>
          <w:p w14:paraId="0B389412"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Physiological Outcomes</w:t>
            </w:r>
          </w:p>
        </w:tc>
        <w:tc>
          <w:tcPr>
            <w:tcW w:w="1917" w:type="dxa"/>
            <w:tcBorders>
              <w:top w:val="nil"/>
              <w:left w:val="nil"/>
              <w:bottom w:val="nil"/>
              <w:right w:val="nil"/>
            </w:tcBorders>
            <w:shd w:val="clear" w:color="auto" w:fill="auto"/>
            <w:vAlign w:val="bottom"/>
            <w:hideMark/>
          </w:tcPr>
          <w:p w14:paraId="149531F6"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Physiological stress</w:t>
            </w:r>
          </w:p>
        </w:tc>
        <w:tc>
          <w:tcPr>
            <w:tcW w:w="1887" w:type="dxa"/>
            <w:tcBorders>
              <w:top w:val="nil"/>
              <w:left w:val="nil"/>
              <w:bottom w:val="nil"/>
              <w:right w:val="nil"/>
            </w:tcBorders>
            <w:shd w:val="clear" w:color="auto" w:fill="auto"/>
            <w:vAlign w:val="bottom"/>
            <w:hideMark/>
          </w:tcPr>
          <w:p w14:paraId="3AAA5F6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Cortisol (salivary)</w:t>
            </w:r>
          </w:p>
        </w:tc>
        <w:tc>
          <w:tcPr>
            <w:tcW w:w="1530" w:type="dxa"/>
            <w:tcBorders>
              <w:top w:val="nil"/>
              <w:left w:val="nil"/>
              <w:bottom w:val="nil"/>
              <w:right w:val="nil"/>
            </w:tcBorders>
            <w:shd w:val="clear" w:color="auto" w:fill="auto"/>
            <w:vAlign w:val="bottom"/>
            <w:hideMark/>
          </w:tcPr>
          <w:p w14:paraId="351B566D"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Cortisol</w:t>
            </w:r>
          </w:p>
        </w:tc>
        <w:tc>
          <w:tcPr>
            <w:tcW w:w="1483" w:type="dxa"/>
            <w:tcBorders>
              <w:top w:val="nil"/>
              <w:left w:val="nil"/>
              <w:bottom w:val="nil"/>
              <w:right w:val="nil"/>
            </w:tcBorders>
            <w:shd w:val="clear" w:color="auto" w:fill="auto"/>
            <w:vAlign w:val="bottom"/>
            <w:hideMark/>
          </w:tcPr>
          <w:p w14:paraId="74CF632B" w14:textId="77777777" w:rsidR="006711BF" w:rsidRPr="006711BF" w:rsidRDefault="006711BF" w:rsidP="006711BF">
            <w:pPr>
              <w:spacing w:line="240" w:lineRule="auto"/>
              <w:rPr>
                <w:rFonts w:eastAsia="Times New Roman"/>
                <w:sz w:val="20"/>
                <w:szCs w:val="20"/>
                <w:lang w:val="en-US"/>
              </w:rPr>
            </w:pPr>
          </w:p>
        </w:tc>
        <w:tc>
          <w:tcPr>
            <w:tcW w:w="2657" w:type="dxa"/>
            <w:tcBorders>
              <w:top w:val="nil"/>
              <w:left w:val="nil"/>
              <w:bottom w:val="nil"/>
              <w:right w:val="nil"/>
            </w:tcBorders>
            <w:shd w:val="clear" w:color="auto" w:fill="auto"/>
            <w:vAlign w:val="bottom"/>
            <w:hideMark/>
          </w:tcPr>
          <w:p w14:paraId="531C6513" w14:textId="7003D41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wak</w:t>
            </w:r>
            <w:r w:rsidR="00277642">
              <w:rPr>
                <w:rFonts w:eastAsia="Times New Roman"/>
                <w:sz w:val="20"/>
                <w:szCs w:val="20"/>
                <w:lang w:val="en-US"/>
              </w:rPr>
              <w:t>e</w:t>
            </w:r>
            <w:r w:rsidRPr="006711BF">
              <w:rPr>
                <w:rFonts w:eastAsia="Times New Roman"/>
                <w:sz w:val="20"/>
                <w:szCs w:val="20"/>
                <w:lang w:val="en-US"/>
              </w:rPr>
              <w:t>, T1 30min, T1 pm, T2 wak</w:t>
            </w:r>
            <w:r w:rsidR="00277642">
              <w:rPr>
                <w:rFonts w:eastAsia="Times New Roman"/>
                <w:sz w:val="20"/>
                <w:szCs w:val="20"/>
                <w:lang w:val="en-US"/>
              </w:rPr>
              <w:t>e</w:t>
            </w:r>
            <w:r w:rsidRPr="006711BF">
              <w:rPr>
                <w:rFonts w:eastAsia="Times New Roman"/>
                <w:sz w:val="20"/>
                <w:szCs w:val="20"/>
                <w:lang w:val="en-US"/>
              </w:rPr>
              <w:t>, T2 30min, T2 pm</w:t>
            </w:r>
          </w:p>
        </w:tc>
        <w:tc>
          <w:tcPr>
            <w:tcW w:w="1260" w:type="dxa"/>
            <w:tcBorders>
              <w:top w:val="nil"/>
              <w:left w:val="nil"/>
              <w:bottom w:val="nil"/>
              <w:right w:val="nil"/>
            </w:tcBorders>
            <w:shd w:val="clear" w:color="auto" w:fill="auto"/>
            <w:vAlign w:val="bottom"/>
            <w:hideMark/>
          </w:tcPr>
          <w:p w14:paraId="035E7ED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5B35D2E1"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75170518" w14:textId="77777777" w:rsidTr="00277642">
        <w:trPr>
          <w:trHeight w:val="255"/>
        </w:trPr>
        <w:tc>
          <w:tcPr>
            <w:tcW w:w="1506" w:type="dxa"/>
            <w:tcBorders>
              <w:top w:val="nil"/>
              <w:left w:val="nil"/>
              <w:bottom w:val="nil"/>
              <w:right w:val="nil"/>
            </w:tcBorders>
            <w:shd w:val="clear" w:color="auto" w:fill="auto"/>
            <w:vAlign w:val="bottom"/>
            <w:hideMark/>
          </w:tcPr>
          <w:p w14:paraId="6C7507B6"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60B5BA64"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Inflammation</w:t>
            </w:r>
          </w:p>
        </w:tc>
        <w:tc>
          <w:tcPr>
            <w:tcW w:w="1887" w:type="dxa"/>
            <w:tcBorders>
              <w:top w:val="nil"/>
              <w:left w:val="nil"/>
              <w:bottom w:val="nil"/>
              <w:right w:val="nil"/>
            </w:tcBorders>
            <w:shd w:val="clear" w:color="auto" w:fill="auto"/>
            <w:vAlign w:val="bottom"/>
            <w:hideMark/>
          </w:tcPr>
          <w:p w14:paraId="36BC701C"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C-reactive protein (salivary)</w:t>
            </w:r>
          </w:p>
        </w:tc>
        <w:tc>
          <w:tcPr>
            <w:tcW w:w="1530" w:type="dxa"/>
            <w:tcBorders>
              <w:top w:val="nil"/>
              <w:left w:val="nil"/>
              <w:bottom w:val="nil"/>
              <w:right w:val="nil"/>
            </w:tcBorders>
            <w:shd w:val="clear" w:color="auto" w:fill="auto"/>
            <w:vAlign w:val="bottom"/>
            <w:hideMark/>
          </w:tcPr>
          <w:p w14:paraId="7625BD95"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CRP</w:t>
            </w:r>
          </w:p>
        </w:tc>
        <w:tc>
          <w:tcPr>
            <w:tcW w:w="1483" w:type="dxa"/>
            <w:tcBorders>
              <w:top w:val="nil"/>
              <w:left w:val="nil"/>
              <w:bottom w:val="nil"/>
              <w:right w:val="nil"/>
            </w:tcBorders>
            <w:shd w:val="clear" w:color="auto" w:fill="auto"/>
            <w:vAlign w:val="bottom"/>
            <w:hideMark/>
          </w:tcPr>
          <w:p w14:paraId="20E6EE0C" w14:textId="77777777" w:rsidR="006711BF" w:rsidRPr="006711BF" w:rsidRDefault="006711BF" w:rsidP="006711BF">
            <w:pPr>
              <w:spacing w:line="240" w:lineRule="auto"/>
              <w:rPr>
                <w:rFonts w:eastAsia="Times New Roman"/>
                <w:sz w:val="20"/>
                <w:szCs w:val="20"/>
                <w:lang w:val="en-US"/>
              </w:rPr>
            </w:pPr>
          </w:p>
        </w:tc>
        <w:tc>
          <w:tcPr>
            <w:tcW w:w="2657" w:type="dxa"/>
            <w:tcBorders>
              <w:top w:val="nil"/>
              <w:left w:val="nil"/>
              <w:bottom w:val="nil"/>
              <w:right w:val="nil"/>
            </w:tcBorders>
            <w:shd w:val="clear" w:color="auto" w:fill="auto"/>
            <w:vAlign w:val="bottom"/>
            <w:hideMark/>
          </w:tcPr>
          <w:p w14:paraId="56471202"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7F8AB3C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072016CA"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59EFB8B9" w14:textId="77777777" w:rsidTr="00277642">
        <w:trPr>
          <w:trHeight w:val="255"/>
        </w:trPr>
        <w:tc>
          <w:tcPr>
            <w:tcW w:w="1506" w:type="dxa"/>
            <w:tcBorders>
              <w:top w:val="nil"/>
              <w:left w:val="nil"/>
              <w:bottom w:val="nil"/>
              <w:right w:val="nil"/>
            </w:tcBorders>
            <w:shd w:val="clear" w:color="auto" w:fill="auto"/>
            <w:vAlign w:val="bottom"/>
            <w:hideMark/>
          </w:tcPr>
          <w:p w14:paraId="0F2B4F06"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Health Behaviors</w:t>
            </w:r>
          </w:p>
        </w:tc>
        <w:tc>
          <w:tcPr>
            <w:tcW w:w="1917" w:type="dxa"/>
            <w:tcBorders>
              <w:top w:val="nil"/>
              <w:left w:val="nil"/>
              <w:bottom w:val="nil"/>
              <w:right w:val="nil"/>
            </w:tcBorders>
            <w:shd w:val="clear" w:color="auto" w:fill="auto"/>
            <w:vAlign w:val="bottom"/>
            <w:hideMark/>
          </w:tcPr>
          <w:p w14:paraId="0B8362D6"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Sleep</w:t>
            </w:r>
          </w:p>
        </w:tc>
        <w:tc>
          <w:tcPr>
            <w:tcW w:w="1887" w:type="dxa"/>
            <w:tcBorders>
              <w:top w:val="nil"/>
              <w:left w:val="nil"/>
              <w:bottom w:val="nil"/>
              <w:right w:val="nil"/>
            </w:tcBorders>
            <w:shd w:val="clear" w:color="auto" w:fill="auto"/>
            <w:vAlign w:val="bottom"/>
            <w:hideMark/>
          </w:tcPr>
          <w:p w14:paraId="4A73746C"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Pittsburgh Sleep Quality Index</w:t>
            </w:r>
          </w:p>
        </w:tc>
        <w:tc>
          <w:tcPr>
            <w:tcW w:w="1530" w:type="dxa"/>
            <w:tcBorders>
              <w:top w:val="nil"/>
              <w:left w:val="nil"/>
              <w:bottom w:val="nil"/>
              <w:right w:val="nil"/>
            </w:tcBorders>
            <w:shd w:val="clear" w:color="auto" w:fill="auto"/>
            <w:vAlign w:val="bottom"/>
            <w:hideMark/>
          </w:tcPr>
          <w:p w14:paraId="4A46346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PSQI</w:t>
            </w:r>
          </w:p>
        </w:tc>
        <w:tc>
          <w:tcPr>
            <w:tcW w:w="1483" w:type="dxa"/>
            <w:tcBorders>
              <w:top w:val="nil"/>
              <w:left w:val="nil"/>
              <w:bottom w:val="nil"/>
              <w:right w:val="nil"/>
            </w:tcBorders>
            <w:shd w:val="clear" w:color="auto" w:fill="auto"/>
            <w:vAlign w:val="bottom"/>
            <w:hideMark/>
          </w:tcPr>
          <w:p w14:paraId="0255B6E8" w14:textId="77777777" w:rsidR="006711BF" w:rsidRPr="006711BF" w:rsidRDefault="006711BF" w:rsidP="006711BF">
            <w:pPr>
              <w:spacing w:line="240" w:lineRule="auto"/>
              <w:rPr>
                <w:rFonts w:eastAsia="Times New Roman"/>
                <w:sz w:val="20"/>
                <w:szCs w:val="20"/>
                <w:lang w:val="en-US"/>
              </w:rPr>
            </w:pPr>
          </w:p>
        </w:tc>
        <w:tc>
          <w:tcPr>
            <w:tcW w:w="2657" w:type="dxa"/>
            <w:tcBorders>
              <w:top w:val="nil"/>
              <w:left w:val="nil"/>
              <w:bottom w:val="nil"/>
              <w:right w:val="nil"/>
            </w:tcBorders>
            <w:shd w:val="clear" w:color="auto" w:fill="auto"/>
            <w:vAlign w:val="bottom"/>
            <w:hideMark/>
          </w:tcPr>
          <w:p w14:paraId="2D568114"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6AA2A8D8"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7D34495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17A69FC8" w14:textId="77777777" w:rsidTr="00277642">
        <w:trPr>
          <w:trHeight w:val="510"/>
        </w:trPr>
        <w:tc>
          <w:tcPr>
            <w:tcW w:w="1506" w:type="dxa"/>
            <w:tcBorders>
              <w:top w:val="nil"/>
              <w:left w:val="nil"/>
              <w:bottom w:val="nil"/>
              <w:right w:val="nil"/>
            </w:tcBorders>
            <w:shd w:val="clear" w:color="auto" w:fill="auto"/>
            <w:vAlign w:val="bottom"/>
            <w:hideMark/>
          </w:tcPr>
          <w:p w14:paraId="5C8E6ABF"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5EA1FD8C"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Eating behavior</w:t>
            </w:r>
          </w:p>
        </w:tc>
        <w:tc>
          <w:tcPr>
            <w:tcW w:w="1887" w:type="dxa"/>
            <w:tcBorders>
              <w:top w:val="nil"/>
              <w:left w:val="nil"/>
              <w:bottom w:val="nil"/>
              <w:right w:val="nil"/>
            </w:tcBorders>
            <w:shd w:val="clear" w:color="auto" w:fill="auto"/>
            <w:vAlign w:val="bottom"/>
            <w:hideMark/>
          </w:tcPr>
          <w:p w14:paraId="0788CDBD"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Self-Regulation of Eating Behavior Questionnaire</w:t>
            </w:r>
          </w:p>
        </w:tc>
        <w:tc>
          <w:tcPr>
            <w:tcW w:w="1530" w:type="dxa"/>
            <w:tcBorders>
              <w:top w:val="nil"/>
              <w:left w:val="nil"/>
              <w:bottom w:val="nil"/>
              <w:right w:val="nil"/>
            </w:tcBorders>
            <w:shd w:val="clear" w:color="auto" w:fill="auto"/>
            <w:vAlign w:val="bottom"/>
            <w:hideMark/>
          </w:tcPr>
          <w:p w14:paraId="26497206"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SREBQ</w:t>
            </w:r>
          </w:p>
        </w:tc>
        <w:tc>
          <w:tcPr>
            <w:tcW w:w="1483" w:type="dxa"/>
            <w:tcBorders>
              <w:top w:val="nil"/>
              <w:left w:val="nil"/>
              <w:bottom w:val="nil"/>
              <w:right w:val="nil"/>
            </w:tcBorders>
            <w:shd w:val="clear" w:color="auto" w:fill="auto"/>
            <w:vAlign w:val="bottom"/>
            <w:hideMark/>
          </w:tcPr>
          <w:p w14:paraId="6AA82A04" w14:textId="77777777" w:rsidR="006711BF" w:rsidRPr="006711BF" w:rsidRDefault="006711BF" w:rsidP="006711BF">
            <w:pPr>
              <w:spacing w:line="240" w:lineRule="auto"/>
              <w:rPr>
                <w:rFonts w:eastAsia="Times New Roman"/>
                <w:sz w:val="20"/>
                <w:szCs w:val="20"/>
                <w:lang w:val="en-US"/>
              </w:rPr>
            </w:pPr>
          </w:p>
        </w:tc>
        <w:tc>
          <w:tcPr>
            <w:tcW w:w="2657" w:type="dxa"/>
            <w:tcBorders>
              <w:top w:val="nil"/>
              <w:left w:val="nil"/>
              <w:bottom w:val="nil"/>
              <w:right w:val="nil"/>
            </w:tcBorders>
            <w:shd w:val="clear" w:color="auto" w:fill="auto"/>
            <w:vAlign w:val="bottom"/>
            <w:hideMark/>
          </w:tcPr>
          <w:p w14:paraId="5060D37D"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2D9E3BCD"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2A68F5B3"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00FE74A3" w14:textId="77777777" w:rsidTr="00277642">
        <w:trPr>
          <w:trHeight w:val="510"/>
        </w:trPr>
        <w:tc>
          <w:tcPr>
            <w:tcW w:w="1506" w:type="dxa"/>
            <w:tcBorders>
              <w:top w:val="nil"/>
              <w:left w:val="nil"/>
              <w:bottom w:val="nil"/>
              <w:right w:val="nil"/>
            </w:tcBorders>
            <w:shd w:val="clear" w:color="auto" w:fill="auto"/>
            <w:vAlign w:val="bottom"/>
            <w:hideMark/>
          </w:tcPr>
          <w:p w14:paraId="6E4C87A2"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Target Mechanisms</w:t>
            </w:r>
          </w:p>
        </w:tc>
        <w:tc>
          <w:tcPr>
            <w:tcW w:w="1917" w:type="dxa"/>
            <w:tcBorders>
              <w:top w:val="nil"/>
              <w:left w:val="nil"/>
              <w:bottom w:val="nil"/>
              <w:right w:val="nil"/>
            </w:tcBorders>
            <w:shd w:val="clear" w:color="auto" w:fill="auto"/>
            <w:vAlign w:val="bottom"/>
            <w:hideMark/>
          </w:tcPr>
          <w:p w14:paraId="08FC32BD"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Mindfulness</w:t>
            </w:r>
          </w:p>
        </w:tc>
        <w:tc>
          <w:tcPr>
            <w:tcW w:w="1887" w:type="dxa"/>
            <w:tcBorders>
              <w:top w:val="nil"/>
              <w:left w:val="nil"/>
              <w:bottom w:val="nil"/>
              <w:right w:val="nil"/>
            </w:tcBorders>
            <w:shd w:val="clear" w:color="auto" w:fill="auto"/>
            <w:vAlign w:val="bottom"/>
            <w:hideMark/>
          </w:tcPr>
          <w:p w14:paraId="4E332AE4"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 xml:space="preserve">MINDSENS </w:t>
            </w:r>
            <w:proofErr w:type="spellStart"/>
            <w:r w:rsidRPr="006711BF">
              <w:rPr>
                <w:rFonts w:eastAsia="Times New Roman"/>
                <w:sz w:val="20"/>
                <w:szCs w:val="20"/>
                <w:lang w:val="en-US"/>
              </w:rPr>
              <w:t>Composit</w:t>
            </w:r>
            <w:proofErr w:type="spellEnd"/>
            <w:r w:rsidRPr="006711BF">
              <w:rPr>
                <w:rFonts w:eastAsia="Times New Roman"/>
                <w:sz w:val="20"/>
                <w:szCs w:val="20"/>
                <w:lang w:val="en-US"/>
              </w:rPr>
              <w:t xml:space="preserve"> Index (FFMQ + EQ)</w:t>
            </w:r>
          </w:p>
        </w:tc>
        <w:tc>
          <w:tcPr>
            <w:tcW w:w="1530" w:type="dxa"/>
            <w:tcBorders>
              <w:top w:val="nil"/>
              <w:left w:val="nil"/>
              <w:bottom w:val="nil"/>
              <w:right w:val="nil"/>
            </w:tcBorders>
            <w:shd w:val="clear" w:color="auto" w:fill="auto"/>
            <w:vAlign w:val="bottom"/>
            <w:hideMark/>
          </w:tcPr>
          <w:p w14:paraId="1C014971" w14:textId="77777777" w:rsidR="006711BF" w:rsidRPr="006711BF" w:rsidRDefault="006711BF" w:rsidP="006711BF">
            <w:pPr>
              <w:spacing w:line="240" w:lineRule="auto"/>
              <w:rPr>
                <w:rFonts w:eastAsia="Times New Roman"/>
                <w:sz w:val="20"/>
                <w:szCs w:val="20"/>
                <w:lang w:val="en-US"/>
              </w:rPr>
            </w:pPr>
          </w:p>
        </w:tc>
        <w:tc>
          <w:tcPr>
            <w:tcW w:w="1483" w:type="dxa"/>
            <w:tcBorders>
              <w:top w:val="nil"/>
              <w:left w:val="nil"/>
              <w:bottom w:val="nil"/>
              <w:right w:val="nil"/>
            </w:tcBorders>
            <w:shd w:val="clear" w:color="auto" w:fill="auto"/>
            <w:vAlign w:val="bottom"/>
            <w:hideMark/>
          </w:tcPr>
          <w:p w14:paraId="786B3B01" w14:textId="77777777" w:rsidR="006711BF" w:rsidRPr="006711BF" w:rsidRDefault="006711BF" w:rsidP="006711BF">
            <w:pPr>
              <w:spacing w:line="240" w:lineRule="auto"/>
              <w:rPr>
                <w:rFonts w:ascii="Times New Roman" w:eastAsia="Times New Roman" w:hAnsi="Times New Roman" w:cs="Times New Roman"/>
                <w:sz w:val="20"/>
                <w:szCs w:val="20"/>
                <w:lang w:val="en-US"/>
              </w:rPr>
            </w:pPr>
          </w:p>
        </w:tc>
        <w:tc>
          <w:tcPr>
            <w:tcW w:w="2657" w:type="dxa"/>
            <w:tcBorders>
              <w:top w:val="nil"/>
              <w:left w:val="nil"/>
              <w:bottom w:val="nil"/>
              <w:right w:val="nil"/>
            </w:tcBorders>
            <w:shd w:val="clear" w:color="auto" w:fill="auto"/>
            <w:vAlign w:val="bottom"/>
            <w:hideMark/>
          </w:tcPr>
          <w:p w14:paraId="44C39617"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1E61CC98"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 moderator</w:t>
            </w:r>
          </w:p>
        </w:tc>
        <w:tc>
          <w:tcPr>
            <w:tcW w:w="900" w:type="dxa"/>
            <w:tcBorders>
              <w:top w:val="nil"/>
              <w:left w:val="nil"/>
              <w:bottom w:val="nil"/>
              <w:right w:val="nil"/>
            </w:tcBorders>
            <w:shd w:val="clear" w:color="auto" w:fill="auto"/>
            <w:vAlign w:val="bottom"/>
            <w:hideMark/>
          </w:tcPr>
          <w:p w14:paraId="28F2ADB3"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441A531A" w14:textId="77777777" w:rsidTr="00277642">
        <w:trPr>
          <w:trHeight w:val="510"/>
        </w:trPr>
        <w:tc>
          <w:tcPr>
            <w:tcW w:w="1506" w:type="dxa"/>
            <w:tcBorders>
              <w:top w:val="nil"/>
              <w:left w:val="nil"/>
              <w:bottom w:val="nil"/>
              <w:right w:val="nil"/>
            </w:tcBorders>
            <w:shd w:val="clear" w:color="auto" w:fill="auto"/>
            <w:vAlign w:val="bottom"/>
            <w:hideMark/>
          </w:tcPr>
          <w:p w14:paraId="3CCD4511"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29DF6B54" w14:textId="77777777" w:rsidR="006711BF" w:rsidRPr="006711BF" w:rsidRDefault="006711BF" w:rsidP="006711BF">
            <w:pPr>
              <w:spacing w:line="240" w:lineRule="auto"/>
              <w:rPr>
                <w:rFonts w:eastAsia="Times New Roman"/>
                <w:sz w:val="20"/>
                <w:szCs w:val="20"/>
                <w:lang w:val="en-US"/>
              </w:rPr>
            </w:pPr>
            <w:proofErr w:type="spellStart"/>
            <w:r w:rsidRPr="006711BF">
              <w:rPr>
                <w:rFonts w:eastAsia="Times New Roman"/>
                <w:sz w:val="20"/>
                <w:szCs w:val="20"/>
                <w:lang w:val="en-US"/>
              </w:rPr>
              <w:t>Interoception</w:t>
            </w:r>
            <w:proofErr w:type="spellEnd"/>
          </w:p>
        </w:tc>
        <w:tc>
          <w:tcPr>
            <w:tcW w:w="1887" w:type="dxa"/>
            <w:tcBorders>
              <w:top w:val="nil"/>
              <w:left w:val="nil"/>
              <w:bottom w:val="nil"/>
              <w:right w:val="nil"/>
            </w:tcBorders>
            <w:shd w:val="clear" w:color="auto" w:fill="auto"/>
            <w:vAlign w:val="bottom"/>
            <w:hideMark/>
          </w:tcPr>
          <w:p w14:paraId="7B2545C3"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Multidimensional Assessment of Interoceptive Awareness</w:t>
            </w:r>
          </w:p>
        </w:tc>
        <w:tc>
          <w:tcPr>
            <w:tcW w:w="1530" w:type="dxa"/>
            <w:tcBorders>
              <w:top w:val="nil"/>
              <w:left w:val="nil"/>
              <w:bottom w:val="nil"/>
              <w:right w:val="nil"/>
            </w:tcBorders>
            <w:shd w:val="clear" w:color="auto" w:fill="auto"/>
            <w:vAlign w:val="bottom"/>
            <w:hideMark/>
          </w:tcPr>
          <w:p w14:paraId="5FF23848"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MAIA</w:t>
            </w:r>
          </w:p>
        </w:tc>
        <w:tc>
          <w:tcPr>
            <w:tcW w:w="1483" w:type="dxa"/>
            <w:tcBorders>
              <w:top w:val="nil"/>
              <w:left w:val="nil"/>
              <w:bottom w:val="nil"/>
              <w:right w:val="nil"/>
            </w:tcBorders>
            <w:shd w:val="clear" w:color="auto" w:fill="auto"/>
            <w:vAlign w:val="bottom"/>
            <w:hideMark/>
          </w:tcPr>
          <w:p w14:paraId="6A661877" w14:textId="77777777" w:rsidR="006711BF" w:rsidRPr="006711BF" w:rsidRDefault="006711BF" w:rsidP="006711BF">
            <w:pPr>
              <w:spacing w:line="240" w:lineRule="auto"/>
              <w:rPr>
                <w:rFonts w:eastAsia="Times New Roman"/>
                <w:sz w:val="20"/>
                <w:szCs w:val="20"/>
                <w:lang w:val="en-US"/>
              </w:rPr>
            </w:pPr>
          </w:p>
        </w:tc>
        <w:tc>
          <w:tcPr>
            <w:tcW w:w="2657" w:type="dxa"/>
            <w:tcBorders>
              <w:top w:val="nil"/>
              <w:left w:val="nil"/>
              <w:bottom w:val="nil"/>
              <w:right w:val="nil"/>
            </w:tcBorders>
            <w:shd w:val="clear" w:color="auto" w:fill="auto"/>
            <w:vAlign w:val="bottom"/>
            <w:hideMark/>
          </w:tcPr>
          <w:p w14:paraId="69C5862A"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59B8D98A"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 moderator</w:t>
            </w:r>
          </w:p>
        </w:tc>
        <w:tc>
          <w:tcPr>
            <w:tcW w:w="900" w:type="dxa"/>
            <w:tcBorders>
              <w:top w:val="nil"/>
              <w:left w:val="nil"/>
              <w:bottom w:val="nil"/>
              <w:right w:val="nil"/>
            </w:tcBorders>
            <w:shd w:val="clear" w:color="auto" w:fill="auto"/>
            <w:vAlign w:val="bottom"/>
            <w:hideMark/>
          </w:tcPr>
          <w:p w14:paraId="237E6CA2"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117B7241" w14:textId="77777777" w:rsidTr="00277642">
        <w:trPr>
          <w:trHeight w:val="510"/>
        </w:trPr>
        <w:tc>
          <w:tcPr>
            <w:tcW w:w="1506" w:type="dxa"/>
            <w:tcBorders>
              <w:top w:val="nil"/>
              <w:left w:val="nil"/>
              <w:bottom w:val="nil"/>
              <w:right w:val="nil"/>
            </w:tcBorders>
            <w:shd w:val="clear" w:color="auto" w:fill="auto"/>
            <w:vAlign w:val="bottom"/>
            <w:hideMark/>
          </w:tcPr>
          <w:p w14:paraId="40F2D487"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3ED00ED8" w14:textId="519832A1"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Emotion Regulation</w:t>
            </w:r>
          </w:p>
        </w:tc>
        <w:tc>
          <w:tcPr>
            <w:tcW w:w="1887" w:type="dxa"/>
            <w:tcBorders>
              <w:top w:val="nil"/>
              <w:left w:val="nil"/>
              <w:bottom w:val="nil"/>
              <w:right w:val="nil"/>
            </w:tcBorders>
            <w:shd w:val="clear" w:color="auto" w:fill="auto"/>
            <w:vAlign w:val="bottom"/>
            <w:hideMark/>
          </w:tcPr>
          <w:p w14:paraId="4ED6391A"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Emotion Regulation Questionnaire</w:t>
            </w:r>
          </w:p>
        </w:tc>
        <w:tc>
          <w:tcPr>
            <w:tcW w:w="1530" w:type="dxa"/>
            <w:tcBorders>
              <w:top w:val="nil"/>
              <w:left w:val="nil"/>
              <w:bottom w:val="nil"/>
              <w:right w:val="nil"/>
            </w:tcBorders>
            <w:shd w:val="clear" w:color="auto" w:fill="auto"/>
            <w:vAlign w:val="bottom"/>
            <w:hideMark/>
          </w:tcPr>
          <w:p w14:paraId="0B5982F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ERQ</w:t>
            </w:r>
          </w:p>
        </w:tc>
        <w:tc>
          <w:tcPr>
            <w:tcW w:w="1483" w:type="dxa"/>
            <w:tcBorders>
              <w:top w:val="nil"/>
              <w:left w:val="nil"/>
              <w:bottom w:val="nil"/>
              <w:right w:val="nil"/>
            </w:tcBorders>
            <w:shd w:val="clear" w:color="auto" w:fill="auto"/>
            <w:vAlign w:val="bottom"/>
            <w:hideMark/>
          </w:tcPr>
          <w:p w14:paraId="04024CD9" w14:textId="54396A08" w:rsidR="006711BF" w:rsidRPr="006711BF" w:rsidRDefault="00277642" w:rsidP="006711BF">
            <w:pPr>
              <w:spacing w:line="240" w:lineRule="auto"/>
              <w:rPr>
                <w:rFonts w:eastAsia="Times New Roman"/>
                <w:sz w:val="20"/>
                <w:szCs w:val="20"/>
                <w:lang w:val="en-US"/>
              </w:rPr>
            </w:pPr>
            <w:r>
              <w:rPr>
                <w:rFonts w:eastAsia="Times New Roman"/>
                <w:sz w:val="20"/>
                <w:szCs w:val="20"/>
                <w:lang w:val="en-US"/>
              </w:rPr>
              <w:t>S</w:t>
            </w:r>
            <w:r w:rsidR="006711BF" w:rsidRPr="006711BF">
              <w:rPr>
                <w:rFonts w:eastAsia="Times New Roman"/>
                <w:sz w:val="20"/>
                <w:szCs w:val="20"/>
                <w:lang w:val="en-US"/>
              </w:rPr>
              <w:t>uppression</w:t>
            </w:r>
            <w:r>
              <w:rPr>
                <w:rFonts w:eastAsia="Times New Roman"/>
                <w:sz w:val="20"/>
                <w:szCs w:val="20"/>
                <w:lang w:val="en-US"/>
              </w:rPr>
              <w:t>, Reappraisal</w:t>
            </w:r>
          </w:p>
        </w:tc>
        <w:tc>
          <w:tcPr>
            <w:tcW w:w="2657" w:type="dxa"/>
            <w:tcBorders>
              <w:top w:val="nil"/>
              <w:left w:val="nil"/>
              <w:bottom w:val="nil"/>
              <w:right w:val="nil"/>
            </w:tcBorders>
            <w:shd w:val="clear" w:color="auto" w:fill="auto"/>
            <w:vAlign w:val="bottom"/>
            <w:hideMark/>
          </w:tcPr>
          <w:p w14:paraId="674AD1C2"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3C5DF0C5"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 moderator</w:t>
            </w:r>
          </w:p>
        </w:tc>
        <w:tc>
          <w:tcPr>
            <w:tcW w:w="900" w:type="dxa"/>
            <w:tcBorders>
              <w:top w:val="nil"/>
              <w:left w:val="nil"/>
              <w:bottom w:val="nil"/>
              <w:right w:val="nil"/>
            </w:tcBorders>
            <w:shd w:val="clear" w:color="auto" w:fill="auto"/>
            <w:vAlign w:val="bottom"/>
            <w:hideMark/>
          </w:tcPr>
          <w:p w14:paraId="7AEA819E"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778C721A" w14:textId="77777777" w:rsidTr="00277642">
        <w:trPr>
          <w:trHeight w:val="510"/>
        </w:trPr>
        <w:tc>
          <w:tcPr>
            <w:tcW w:w="1506" w:type="dxa"/>
            <w:tcBorders>
              <w:top w:val="nil"/>
              <w:left w:val="nil"/>
              <w:bottom w:val="nil"/>
              <w:right w:val="nil"/>
            </w:tcBorders>
            <w:shd w:val="clear" w:color="auto" w:fill="auto"/>
            <w:vAlign w:val="bottom"/>
            <w:hideMark/>
          </w:tcPr>
          <w:p w14:paraId="31D6EBF5"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1D26DFA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Decentering</w:t>
            </w:r>
          </w:p>
        </w:tc>
        <w:tc>
          <w:tcPr>
            <w:tcW w:w="1887" w:type="dxa"/>
            <w:tcBorders>
              <w:top w:val="nil"/>
              <w:left w:val="nil"/>
              <w:bottom w:val="nil"/>
              <w:right w:val="nil"/>
            </w:tcBorders>
            <w:shd w:val="clear" w:color="auto" w:fill="auto"/>
            <w:vAlign w:val="bottom"/>
            <w:hideMark/>
          </w:tcPr>
          <w:p w14:paraId="775F1F12" w14:textId="5E5AA306" w:rsidR="006711BF" w:rsidRPr="006711BF" w:rsidRDefault="00277642" w:rsidP="006711BF">
            <w:pPr>
              <w:spacing w:line="240" w:lineRule="auto"/>
              <w:rPr>
                <w:rFonts w:eastAsia="Times New Roman"/>
                <w:sz w:val="20"/>
                <w:szCs w:val="20"/>
                <w:lang w:val="en-US"/>
              </w:rPr>
            </w:pPr>
            <w:r w:rsidRPr="006711BF">
              <w:rPr>
                <w:rFonts w:eastAsia="Times New Roman"/>
                <w:sz w:val="20"/>
                <w:szCs w:val="20"/>
                <w:lang w:val="en-US"/>
              </w:rPr>
              <w:t>Experiences</w:t>
            </w:r>
            <w:r w:rsidR="006711BF" w:rsidRPr="006711BF">
              <w:rPr>
                <w:rFonts w:eastAsia="Times New Roman"/>
                <w:sz w:val="20"/>
                <w:szCs w:val="20"/>
                <w:lang w:val="en-US"/>
              </w:rPr>
              <w:t xml:space="preserve"> Questionnaire</w:t>
            </w:r>
          </w:p>
        </w:tc>
        <w:tc>
          <w:tcPr>
            <w:tcW w:w="1530" w:type="dxa"/>
            <w:tcBorders>
              <w:top w:val="nil"/>
              <w:left w:val="nil"/>
              <w:bottom w:val="nil"/>
              <w:right w:val="nil"/>
            </w:tcBorders>
            <w:shd w:val="clear" w:color="auto" w:fill="auto"/>
            <w:vAlign w:val="bottom"/>
            <w:hideMark/>
          </w:tcPr>
          <w:p w14:paraId="1737FD16"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EQ</w:t>
            </w:r>
          </w:p>
        </w:tc>
        <w:tc>
          <w:tcPr>
            <w:tcW w:w="1483" w:type="dxa"/>
            <w:tcBorders>
              <w:top w:val="nil"/>
              <w:left w:val="nil"/>
              <w:bottom w:val="nil"/>
              <w:right w:val="nil"/>
            </w:tcBorders>
            <w:shd w:val="clear" w:color="auto" w:fill="auto"/>
            <w:vAlign w:val="bottom"/>
            <w:hideMark/>
          </w:tcPr>
          <w:p w14:paraId="59F4FF18" w14:textId="77777777" w:rsidR="006711BF" w:rsidRPr="006711BF" w:rsidRDefault="006711BF" w:rsidP="006711BF">
            <w:pPr>
              <w:spacing w:line="240" w:lineRule="auto"/>
              <w:rPr>
                <w:rFonts w:eastAsia="Times New Roman"/>
                <w:sz w:val="20"/>
                <w:szCs w:val="20"/>
                <w:lang w:val="en-US"/>
              </w:rPr>
            </w:pPr>
          </w:p>
        </w:tc>
        <w:tc>
          <w:tcPr>
            <w:tcW w:w="2657" w:type="dxa"/>
            <w:tcBorders>
              <w:top w:val="nil"/>
              <w:left w:val="nil"/>
              <w:bottom w:val="nil"/>
              <w:right w:val="nil"/>
            </w:tcBorders>
            <w:shd w:val="clear" w:color="auto" w:fill="auto"/>
            <w:vAlign w:val="bottom"/>
            <w:hideMark/>
          </w:tcPr>
          <w:p w14:paraId="26EB2E36"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27589613"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 moderator</w:t>
            </w:r>
          </w:p>
        </w:tc>
        <w:tc>
          <w:tcPr>
            <w:tcW w:w="900" w:type="dxa"/>
            <w:tcBorders>
              <w:top w:val="nil"/>
              <w:left w:val="nil"/>
              <w:bottom w:val="nil"/>
              <w:right w:val="nil"/>
            </w:tcBorders>
            <w:shd w:val="clear" w:color="auto" w:fill="auto"/>
            <w:vAlign w:val="bottom"/>
            <w:hideMark/>
          </w:tcPr>
          <w:p w14:paraId="0C82232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1DCFB4A8" w14:textId="77777777" w:rsidTr="00277642">
        <w:trPr>
          <w:trHeight w:val="510"/>
        </w:trPr>
        <w:tc>
          <w:tcPr>
            <w:tcW w:w="1506" w:type="dxa"/>
            <w:tcBorders>
              <w:top w:val="nil"/>
              <w:left w:val="nil"/>
              <w:bottom w:val="nil"/>
              <w:right w:val="nil"/>
            </w:tcBorders>
            <w:shd w:val="clear" w:color="auto" w:fill="auto"/>
            <w:vAlign w:val="bottom"/>
            <w:hideMark/>
          </w:tcPr>
          <w:p w14:paraId="620239D7"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Student characteristics</w:t>
            </w:r>
          </w:p>
        </w:tc>
        <w:tc>
          <w:tcPr>
            <w:tcW w:w="1917" w:type="dxa"/>
            <w:tcBorders>
              <w:top w:val="nil"/>
              <w:left w:val="nil"/>
              <w:bottom w:val="nil"/>
              <w:right w:val="nil"/>
            </w:tcBorders>
            <w:shd w:val="clear" w:color="auto" w:fill="auto"/>
            <w:vAlign w:val="bottom"/>
            <w:hideMark/>
          </w:tcPr>
          <w:p w14:paraId="0A71EA9D"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Self-esteem</w:t>
            </w:r>
          </w:p>
        </w:tc>
        <w:tc>
          <w:tcPr>
            <w:tcW w:w="1887" w:type="dxa"/>
            <w:tcBorders>
              <w:top w:val="nil"/>
              <w:left w:val="nil"/>
              <w:bottom w:val="nil"/>
              <w:right w:val="nil"/>
            </w:tcBorders>
            <w:shd w:val="clear" w:color="auto" w:fill="auto"/>
            <w:vAlign w:val="bottom"/>
            <w:hideMark/>
          </w:tcPr>
          <w:p w14:paraId="4F424607"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Rosenberg (1965) self-esteem scale</w:t>
            </w:r>
          </w:p>
        </w:tc>
        <w:tc>
          <w:tcPr>
            <w:tcW w:w="1530" w:type="dxa"/>
            <w:tcBorders>
              <w:top w:val="nil"/>
              <w:left w:val="nil"/>
              <w:bottom w:val="nil"/>
              <w:right w:val="nil"/>
            </w:tcBorders>
            <w:shd w:val="clear" w:color="auto" w:fill="auto"/>
            <w:vAlign w:val="bottom"/>
            <w:hideMark/>
          </w:tcPr>
          <w:p w14:paraId="3C854ED6"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RSES</w:t>
            </w:r>
          </w:p>
        </w:tc>
        <w:tc>
          <w:tcPr>
            <w:tcW w:w="1483" w:type="dxa"/>
            <w:tcBorders>
              <w:top w:val="nil"/>
              <w:left w:val="nil"/>
              <w:bottom w:val="nil"/>
              <w:right w:val="nil"/>
            </w:tcBorders>
            <w:shd w:val="clear" w:color="auto" w:fill="auto"/>
            <w:vAlign w:val="bottom"/>
            <w:hideMark/>
          </w:tcPr>
          <w:p w14:paraId="612E4ED8" w14:textId="77777777" w:rsidR="006711BF" w:rsidRPr="006711BF" w:rsidRDefault="006711BF" w:rsidP="006711BF">
            <w:pPr>
              <w:spacing w:line="240" w:lineRule="auto"/>
              <w:rPr>
                <w:rFonts w:eastAsia="Times New Roman"/>
                <w:sz w:val="20"/>
                <w:szCs w:val="20"/>
                <w:lang w:val="en-US"/>
              </w:rPr>
            </w:pPr>
          </w:p>
        </w:tc>
        <w:tc>
          <w:tcPr>
            <w:tcW w:w="2657" w:type="dxa"/>
            <w:tcBorders>
              <w:top w:val="nil"/>
              <w:left w:val="nil"/>
              <w:bottom w:val="nil"/>
              <w:right w:val="nil"/>
            </w:tcBorders>
            <w:shd w:val="clear" w:color="auto" w:fill="auto"/>
            <w:vAlign w:val="bottom"/>
            <w:hideMark/>
          </w:tcPr>
          <w:p w14:paraId="48938BE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5F6B4282"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 moderator</w:t>
            </w:r>
          </w:p>
        </w:tc>
        <w:tc>
          <w:tcPr>
            <w:tcW w:w="900" w:type="dxa"/>
            <w:tcBorders>
              <w:top w:val="nil"/>
              <w:left w:val="nil"/>
              <w:bottom w:val="nil"/>
              <w:right w:val="nil"/>
            </w:tcBorders>
            <w:shd w:val="clear" w:color="auto" w:fill="auto"/>
            <w:vAlign w:val="bottom"/>
            <w:hideMark/>
          </w:tcPr>
          <w:p w14:paraId="30E35F67"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28BDA726" w14:textId="77777777" w:rsidTr="00277642">
        <w:trPr>
          <w:trHeight w:val="510"/>
        </w:trPr>
        <w:tc>
          <w:tcPr>
            <w:tcW w:w="1506" w:type="dxa"/>
            <w:tcBorders>
              <w:top w:val="nil"/>
              <w:left w:val="nil"/>
              <w:bottom w:val="nil"/>
              <w:right w:val="nil"/>
            </w:tcBorders>
            <w:shd w:val="clear" w:color="auto" w:fill="auto"/>
            <w:vAlign w:val="bottom"/>
            <w:hideMark/>
          </w:tcPr>
          <w:p w14:paraId="44525A63"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26625B23"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Personality</w:t>
            </w:r>
          </w:p>
        </w:tc>
        <w:tc>
          <w:tcPr>
            <w:tcW w:w="1887" w:type="dxa"/>
            <w:tcBorders>
              <w:top w:val="nil"/>
              <w:left w:val="nil"/>
              <w:bottom w:val="nil"/>
              <w:right w:val="nil"/>
            </w:tcBorders>
            <w:shd w:val="clear" w:color="auto" w:fill="auto"/>
            <w:vAlign w:val="bottom"/>
            <w:hideMark/>
          </w:tcPr>
          <w:p w14:paraId="264F1905"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Big Five Personality Inventory</w:t>
            </w:r>
          </w:p>
        </w:tc>
        <w:tc>
          <w:tcPr>
            <w:tcW w:w="1530" w:type="dxa"/>
            <w:tcBorders>
              <w:top w:val="nil"/>
              <w:left w:val="nil"/>
              <w:bottom w:val="nil"/>
              <w:right w:val="nil"/>
            </w:tcBorders>
            <w:shd w:val="clear" w:color="auto" w:fill="auto"/>
            <w:vAlign w:val="bottom"/>
            <w:hideMark/>
          </w:tcPr>
          <w:p w14:paraId="437F9D59" w14:textId="77777777" w:rsidR="006711BF" w:rsidRPr="006711BF" w:rsidRDefault="006711BF" w:rsidP="006711BF">
            <w:pPr>
              <w:spacing w:line="240" w:lineRule="auto"/>
              <w:rPr>
                <w:rFonts w:eastAsia="Times New Roman"/>
                <w:sz w:val="20"/>
                <w:szCs w:val="20"/>
                <w:lang w:val="en-US"/>
              </w:rPr>
            </w:pPr>
          </w:p>
        </w:tc>
        <w:tc>
          <w:tcPr>
            <w:tcW w:w="1483" w:type="dxa"/>
            <w:tcBorders>
              <w:top w:val="nil"/>
              <w:left w:val="nil"/>
              <w:bottom w:val="nil"/>
              <w:right w:val="nil"/>
            </w:tcBorders>
            <w:shd w:val="clear" w:color="auto" w:fill="auto"/>
            <w:vAlign w:val="bottom"/>
            <w:hideMark/>
          </w:tcPr>
          <w:p w14:paraId="11C43295" w14:textId="77777777" w:rsidR="006711BF" w:rsidRPr="006711BF" w:rsidRDefault="006711BF" w:rsidP="006711BF">
            <w:pPr>
              <w:spacing w:line="240" w:lineRule="auto"/>
              <w:rPr>
                <w:rFonts w:ascii="Times New Roman" w:eastAsia="Times New Roman" w:hAnsi="Times New Roman" w:cs="Times New Roman"/>
                <w:sz w:val="20"/>
                <w:szCs w:val="20"/>
                <w:lang w:val="en-US"/>
              </w:rPr>
            </w:pPr>
          </w:p>
        </w:tc>
        <w:tc>
          <w:tcPr>
            <w:tcW w:w="2657" w:type="dxa"/>
            <w:tcBorders>
              <w:top w:val="nil"/>
              <w:left w:val="nil"/>
              <w:bottom w:val="nil"/>
              <w:right w:val="nil"/>
            </w:tcBorders>
            <w:shd w:val="clear" w:color="auto" w:fill="auto"/>
            <w:vAlign w:val="bottom"/>
            <w:hideMark/>
          </w:tcPr>
          <w:p w14:paraId="2ED52A0A"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nil"/>
              <w:right w:val="nil"/>
            </w:tcBorders>
            <w:shd w:val="clear" w:color="auto" w:fill="auto"/>
            <w:vAlign w:val="bottom"/>
            <w:hideMark/>
          </w:tcPr>
          <w:p w14:paraId="42BA860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 moderator</w:t>
            </w:r>
          </w:p>
        </w:tc>
        <w:tc>
          <w:tcPr>
            <w:tcW w:w="900" w:type="dxa"/>
            <w:tcBorders>
              <w:top w:val="nil"/>
              <w:left w:val="nil"/>
              <w:bottom w:val="nil"/>
              <w:right w:val="nil"/>
            </w:tcBorders>
            <w:shd w:val="clear" w:color="auto" w:fill="auto"/>
            <w:vAlign w:val="bottom"/>
            <w:hideMark/>
          </w:tcPr>
          <w:p w14:paraId="08B5279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6B77FE81" w14:textId="77777777" w:rsidTr="00277642">
        <w:trPr>
          <w:trHeight w:val="510"/>
        </w:trPr>
        <w:tc>
          <w:tcPr>
            <w:tcW w:w="1506" w:type="dxa"/>
            <w:tcBorders>
              <w:top w:val="nil"/>
              <w:left w:val="nil"/>
              <w:bottom w:val="nil"/>
              <w:right w:val="nil"/>
            </w:tcBorders>
            <w:shd w:val="clear" w:color="auto" w:fill="auto"/>
            <w:vAlign w:val="bottom"/>
            <w:hideMark/>
          </w:tcPr>
          <w:p w14:paraId="0EC232FA"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4B2A4FF3"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Motivation</w:t>
            </w:r>
          </w:p>
        </w:tc>
        <w:tc>
          <w:tcPr>
            <w:tcW w:w="1887" w:type="dxa"/>
            <w:tcBorders>
              <w:top w:val="nil"/>
              <w:left w:val="nil"/>
              <w:bottom w:val="nil"/>
              <w:right w:val="nil"/>
            </w:tcBorders>
            <w:shd w:val="clear" w:color="auto" w:fill="auto"/>
            <w:vAlign w:val="bottom"/>
            <w:hideMark/>
          </w:tcPr>
          <w:p w14:paraId="314A00C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Developed for this study</w:t>
            </w:r>
          </w:p>
        </w:tc>
        <w:tc>
          <w:tcPr>
            <w:tcW w:w="1530" w:type="dxa"/>
            <w:tcBorders>
              <w:top w:val="nil"/>
              <w:left w:val="nil"/>
              <w:bottom w:val="nil"/>
              <w:right w:val="nil"/>
            </w:tcBorders>
            <w:shd w:val="clear" w:color="auto" w:fill="auto"/>
            <w:vAlign w:val="bottom"/>
            <w:hideMark/>
          </w:tcPr>
          <w:p w14:paraId="7F0CDAE2" w14:textId="77777777" w:rsidR="006711BF" w:rsidRPr="006711BF" w:rsidRDefault="006711BF" w:rsidP="006711BF">
            <w:pPr>
              <w:spacing w:line="240" w:lineRule="auto"/>
              <w:rPr>
                <w:rFonts w:eastAsia="Times New Roman"/>
                <w:sz w:val="20"/>
                <w:szCs w:val="20"/>
                <w:lang w:val="en-US"/>
              </w:rPr>
            </w:pPr>
          </w:p>
        </w:tc>
        <w:tc>
          <w:tcPr>
            <w:tcW w:w="1483" w:type="dxa"/>
            <w:tcBorders>
              <w:top w:val="nil"/>
              <w:left w:val="nil"/>
              <w:bottom w:val="nil"/>
              <w:right w:val="nil"/>
            </w:tcBorders>
            <w:shd w:val="clear" w:color="auto" w:fill="auto"/>
            <w:vAlign w:val="bottom"/>
            <w:hideMark/>
          </w:tcPr>
          <w:p w14:paraId="2B361553" w14:textId="77777777" w:rsidR="006711BF" w:rsidRPr="006711BF" w:rsidRDefault="006711BF" w:rsidP="006711BF">
            <w:pPr>
              <w:spacing w:line="240" w:lineRule="auto"/>
              <w:rPr>
                <w:rFonts w:ascii="Times New Roman" w:eastAsia="Times New Roman" w:hAnsi="Times New Roman" w:cs="Times New Roman"/>
                <w:sz w:val="20"/>
                <w:szCs w:val="20"/>
                <w:lang w:val="en-US"/>
              </w:rPr>
            </w:pPr>
          </w:p>
        </w:tc>
        <w:tc>
          <w:tcPr>
            <w:tcW w:w="2657" w:type="dxa"/>
            <w:tcBorders>
              <w:top w:val="nil"/>
              <w:left w:val="nil"/>
              <w:bottom w:val="nil"/>
              <w:right w:val="nil"/>
            </w:tcBorders>
            <w:shd w:val="clear" w:color="auto" w:fill="auto"/>
            <w:vAlign w:val="bottom"/>
            <w:hideMark/>
          </w:tcPr>
          <w:p w14:paraId="54DCE97E"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w:t>
            </w:r>
          </w:p>
        </w:tc>
        <w:tc>
          <w:tcPr>
            <w:tcW w:w="1260" w:type="dxa"/>
            <w:tcBorders>
              <w:top w:val="nil"/>
              <w:left w:val="nil"/>
              <w:bottom w:val="nil"/>
              <w:right w:val="nil"/>
            </w:tcBorders>
            <w:shd w:val="clear" w:color="auto" w:fill="auto"/>
            <w:vAlign w:val="bottom"/>
            <w:hideMark/>
          </w:tcPr>
          <w:p w14:paraId="39F66688"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 moderator</w:t>
            </w:r>
          </w:p>
        </w:tc>
        <w:tc>
          <w:tcPr>
            <w:tcW w:w="900" w:type="dxa"/>
            <w:tcBorders>
              <w:top w:val="nil"/>
              <w:left w:val="nil"/>
              <w:bottom w:val="nil"/>
              <w:right w:val="nil"/>
            </w:tcBorders>
            <w:shd w:val="clear" w:color="auto" w:fill="auto"/>
            <w:vAlign w:val="bottom"/>
            <w:hideMark/>
          </w:tcPr>
          <w:p w14:paraId="3CC84E7E"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6CE9C60D" w14:textId="77777777" w:rsidTr="00277642">
        <w:trPr>
          <w:trHeight w:val="510"/>
        </w:trPr>
        <w:tc>
          <w:tcPr>
            <w:tcW w:w="1506" w:type="dxa"/>
            <w:tcBorders>
              <w:top w:val="nil"/>
              <w:left w:val="nil"/>
              <w:bottom w:val="nil"/>
              <w:right w:val="nil"/>
            </w:tcBorders>
            <w:shd w:val="clear" w:color="auto" w:fill="auto"/>
            <w:vAlign w:val="bottom"/>
            <w:hideMark/>
          </w:tcPr>
          <w:p w14:paraId="756B86A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Demographics</w:t>
            </w:r>
          </w:p>
        </w:tc>
        <w:tc>
          <w:tcPr>
            <w:tcW w:w="1917" w:type="dxa"/>
            <w:tcBorders>
              <w:top w:val="nil"/>
              <w:left w:val="nil"/>
              <w:bottom w:val="nil"/>
              <w:right w:val="nil"/>
            </w:tcBorders>
            <w:shd w:val="clear" w:color="auto" w:fill="auto"/>
            <w:vAlign w:val="bottom"/>
            <w:hideMark/>
          </w:tcPr>
          <w:p w14:paraId="391AD01A"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Demographics</w:t>
            </w:r>
          </w:p>
        </w:tc>
        <w:tc>
          <w:tcPr>
            <w:tcW w:w="1887" w:type="dxa"/>
            <w:tcBorders>
              <w:top w:val="nil"/>
              <w:left w:val="nil"/>
              <w:bottom w:val="nil"/>
              <w:right w:val="nil"/>
            </w:tcBorders>
            <w:shd w:val="clear" w:color="auto" w:fill="auto"/>
            <w:vAlign w:val="bottom"/>
            <w:hideMark/>
          </w:tcPr>
          <w:p w14:paraId="54AE37E8"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Developed for this study</w:t>
            </w:r>
          </w:p>
        </w:tc>
        <w:tc>
          <w:tcPr>
            <w:tcW w:w="1530" w:type="dxa"/>
            <w:tcBorders>
              <w:top w:val="nil"/>
              <w:left w:val="nil"/>
              <w:bottom w:val="nil"/>
              <w:right w:val="nil"/>
            </w:tcBorders>
            <w:shd w:val="clear" w:color="auto" w:fill="auto"/>
            <w:vAlign w:val="bottom"/>
            <w:hideMark/>
          </w:tcPr>
          <w:p w14:paraId="3AA39D8B" w14:textId="77777777" w:rsidR="006711BF" w:rsidRPr="006711BF" w:rsidRDefault="006711BF" w:rsidP="006711BF">
            <w:pPr>
              <w:spacing w:line="240" w:lineRule="auto"/>
              <w:rPr>
                <w:rFonts w:eastAsia="Times New Roman"/>
                <w:sz w:val="20"/>
                <w:szCs w:val="20"/>
                <w:lang w:val="en-US"/>
              </w:rPr>
            </w:pPr>
          </w:p>
        </w:tc>
        <w:tc>
          <w:tcPr>
            <w:tcW w:w="1483" w:type="dxa"/>
            <w:tcBorders>
              <w:top w:val="nil"/>
              <w:left w:val="nil"/>
              <w:bottom w:val="nil"/>
              <w:right w:val="nil"/>
            </w:tcBorders>
            <w:shd w:val="clear" w:color="auto" w:fill="auto"/>
            <w:vAlign w:val="bottom"/>
            <w:hideMark/>
          </w:tcPr>
          <w:p w14:paraId="31DFA44E" w14:textId="77777777" w:rsidR="006711BF" w:rsidRPr="006711BF" w:rsidRDefault="006711BF" w:rsidP="006711BF">
            <w:pPr>
              <w:spacing w:line="240" w:lineRule="auto"/>
              <w:rPr>
                <w:rFonts w:ascii="Times New Roman" w:eastAsia="Times New Roman" w:hAnsi="Times New Roman" w:cs="Times New Roman"/>
                <w:sz w:val="20"/>
                <w:szCs w:val="20"/>
                <w:lang w:val="en-US"/>
              </w:rPr>
            </w:pPr>
          </w:p>
        </w:tc>
        <w:tc>
          <w:tcPr>
            <w:tcW w:w="2657" w:type="dxa"/>
            <w:tcBorders>
              <w:top w:val="nil"/>
              <w:left w:val="nil"/>
              <w:bottom w:val="nil"/>
              <w:right w:val="nil"/>
            </w:tcBorders>
            <w:shd w:val="clear" w:color="auto" w:fill="auto"/>
            <w:vAlign w:val="bottom"/>
            <w:hideMark/>
          </w:tcPr>
          <w:p w14:paraId="6BAF10C3"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w:t>
            </w:r>
          </w:p>
        </w:tc>
        <w:tc>
          <w:tcPr>
            <w:tcW w:w="1260" w:type="dxa"/>
            <w:tcBorders>
              <w:top w:val="nil"/>
              <w:left w:val="nil"/>
              <w:bottom w:val="nil"/>
              <w:right w:val="nil"/>
            </w:tcBorders>
            <w:shd w:val="clear" w:color="auto" w:fill="auto"/>
            <w:vAlign w:val="bottom"/>
            <w:hideMark/>
          </w:tcPr>
          <w:p w14:paraId="3622ED2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 moderator</w:t>
            </w:r>
          </w:p>
        </w:tc>
        <w:tc>
          <w:tcPr>
            <w:tcW w:w="900" w:type="dxa"/>
            <w:tcBorders>
              <w:top w:val="nil"/>
              <w:left w:val="nil"/>
              <w:bottom w:val="nil"/>
              <w:right w:val="nil"/>
            </w:tcBorders>
            <w:shd w:val="clear" w:color="auto" w:fill="auto"/>
            <w:vAlign w:val="bottom"/>
            <w:hideMark/>
          </w:tcPr>
          <w:p w14:paraId="74F16CD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Both</w:t>
            </w:r>
          </w:p>
        </w:tc>
      </w:tr>
      <w:tr w:rsidR="006711BF" w:rsidRPr="006711BF" w14:paraId="291E7042" w14:textId="77777777" w:rsidTr="00277642">
        <w:trPr>
          <w:trHeight w:val="510"/>
        </w:trPr>
        <w:tc>
          <w:tcPr>
            <w:tcW w:w="1506" w:type="dxa"/>
            <w:tcBorders>
              <w:top w:val="nil"/>
              <w:left w:val="nil"/>
              <w:bottom w:val="nil"/>
              <w:right w:val="nil"/>
            </w:tcBorders>
            <w:shd w:val="clear" w:color="auto" w:fill="auto"/>
            <w:vAlign w:val="bottom"/>
            <w:hideMark/>
          </w:tcPr>
          <w:p w14:paraId="5F5FDF6D"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Student experience</w:t>
            </w:r>
          </w:p>
        </w:tc>
        <w:tc>
          <w:tcPr>
            <w:tcW w:w="1917" w:type="dxa"/>
            <w:tcBorders>
              <w:top w:val="nil"/>
              <w:left w:val="nil"/>
              <w:bottom w:val="nil"/>
              <w:right w:val="nil"/>
            </w:tcBorders>
            <w:shd w:val="clear" w:color="auto" w:fill="auto"/>
            <w:vAlign w:val="bottom"/>
            <w:hideMark/>
          </w:tcPr>
          <w:p w14:paraId="7C0B386D" w14:textId="51DF60FE" w:rsidR="006711BF" w:rsidRPr="006711BF" w:rsidRDefault="00277642" w:rsidP="006711BF">
            <w:pPr>
              <w:spacing w:line="240" w:lineRule="auto"/>
              <w:rPr>
                <w:rFonts w:eastAsia="Times New Roman"/>
                <w:sz w:val="20"/>
                <w:szCs w:val="20"/>
                <w:lang w:val="en-US"/>
              </w:rPr>
            </w:pPr>
            <w:r w:rsidRPr="006711BF">
              <w:rPr>
                <w:rFonts w:eastAsia="Times New Roman"/>
                <w:sz w:val="20"/>
                <w:szCs w:val="20"/>
                <w:lang w:val="en-US"/>
              </w:rPr>
              <w:t>Continuing</w:t>
            </w:r>
            <w:r w:rsidR="006711BF" w:rsidRPr="006711BF">
              <w:rPr>
                <w:rFonts w:eastAsia="Times New Roman"/>
                <w:sz w:val="20"/>
                <w:szCs w:val="20"/>
                <w:lang w:val="en-US"/>
              </w:rPr>
              <w:t xml:space="preserve"> Meditation</w:t>
            </w:r>
          </w:p>
        </w:tc>
        <w:tc>
          <w:tcPr>
            <w:tcW w:w="1887" w:type="dxa"/>
            <w:tcBorders>
              <w:top w:val="nil"/>
              <w:left w:val="nil"/>
              <w:bottom w:val="nil"/>
              <w:right w:val="nil"/>
            </w:tcBorders>
            <w:shd w:val="clear" w:color="auto" w:fill="auto"/>
            <w:vAlign w:val="bottom"/>
            <w:hideMark/>
          </w:tcPr>
          <w:p w14:paraId="5580BA03"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Long-term Follow-up Survey</w:t>
            </w:r>
          </w:p>
        </w:tc>
        <w:tc>
          <w:tcPr>
            <w:tcW w:w="1530" w:type="dxa"/>
            <w:tcBorders>
              <w:top w:val="nil"/>
              <w:left w:val="nil"/>
              <w:bottom w:val="nil"/>
              <w:right w:val="nil"/>
            </w:tcBorders>
            <w:shd w:val="clear" w:color="auto" w:fill="auto"/>
            <w:vAlign w:val="bottom"/>
            <w:hideMark/>
          </w:tcPr>
          <w:p w14:paraId="466CEE37" w14:textId="77777777" w:rsidR="006711BF" w:rsidRPr="006711BF" w:rsidRDefault="006711BF" w:rsidP="006711BF">
            <w:pPr>
              <w:spacing w:line="240" w:lineRule="auto"/>
              <w:rPr>
                <w:rFonts w:eastAsia="Times New Roman"/>
                <w:sz w:val="20"/>
                <w:szCs w:val="20"/>
                <w:lang w:val="en-US"/>
              </w:rPr>
            </w:pPr>
          </w:p>
        </w:tc>
        <w:tc>
          <w:tcPr>
            <w:tcW w:w="1483" w:type="dxa"/>
            <w:tcBorders>
              <w:top w:val="nil"/>
              <w:left w:val="nil"/>
              <w:bottom w:val="nil"/>
              <w:right w:val="nil"/>
            </w:tcBorders>
            <w:shd w:val="clear" w:color="auto" w:fill="auto"/>
            <w:vAlign w:val="bottom"/>
            <w:hideMark/>
          </w:tcPr>
          <w:p w14:paraId="5BFB87C0" w14:textId="77777777" w:rsidR="006711BF" w:rsidRPr="006711BF" w:rsidRDefault="006711BF" w:rsidP="006711BF">
            <w:pPr>
              <w:spacing w:line="240" w:lineRule="auto"/>
              <w:rPr>
                <w:rFonts w:ascii="Times New Roman" w:eastAsia="Times New Roman" w:hAnsi="Times New Roman" w:cs="Times New Roman"/>
                <w:sz w:val="20"/>
                <w:szCs w:val="20"/>
                <w:lang w:val="en-US"/>
              </w:rPr>
            </w:pPr>
          </w:p>
        </w:tc>
        <w:tc>
          <w:tcPr>
            <w:tcW w:w="2657" w:type="dxa"/>
            <w:tcBorders>
              <w:top w:val="nil"/>
              <w:left w:val="nil"/>
              <w:bottom w:val="nil"/>
              <w:right w:val="nil"/>
            </w:tcBorders>
            <w:shd w:val="clear" w:color="auto" w:fill="auto"/>
            <w:vAlign w:val="bottom"/>
            <w:hideMark/>
          </w:tcPr>
          <w:p w14:paraId="5B93AD6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F1, F2, F3</w:t>
            </w:r>
          </w:p>
        </w:tc>
        <w:tc>
          <w:tcPr>
            <w:tcW w:w="1260" w:type="dxa"/>
            <w:tcBorders>
              <w:top w:val="nil"/>
              <w:left w:val="nil"/>
              <w:bottom w:val="nil"/>
              <w:right w:val="nil"/>
            </w:tcBorders>
            <w:shd w:val="clear" w:color="auto" w:fill="auto"/>
            <w:vAlign w:val="bottom"/>
            <w:hideMark/>
          </w:tcPr>
          <w:p w14:paraId="4B716F9D"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59D3B047"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3B95016B" w14:textId="77777777" w:rsidTr="00277642">
        <w:trPr>
          <w:trHeight w:val="255"/>
        </w:trPr>
        <w:tc>
          <w:tcPr>
            <w:tcW w:w="1506" w:type="dxa"/>
            <w:tcBorders>
              <w:top w:val="nil"/>
              <w:left w:val="nil"/>
              <w:bottom w:val="nil"/>
              <w:right w:val="nil"/>
            </w:tcBorders>
            <w:shd w:val="clear" w:color="auto" w:fill="auto"/>
            <w:vAlign w:val="bottom"/>
            <w:hideMark/>
          </w:tcPr>
          <w:p w14:paraId="0FC54D00"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1F27B53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Tool Satisfaction</w:t>
            </w:r>
          </w:p>
        </w:tc>
        <w:tc>
          <w:tcPr>
            <w:tcW w:w="1887" w:type="dxa"/>
            <w:tcBorders>
              <w:top w:val="nil"/>
              <w:left w:val="nil"/>
              <w:bottom w:val="nil"/>
              <w:right w:val="nil"/>
            </w:tcBorders>
            <w:shd w:val="clear" w:color="auto" w:fill="auto"/>
            <w:vAlign w:val="bottom"/>
            <w:hideMark/>
          </w:tcPr>
          <w:p w14:paraId="5160E6DC"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Developed for this study</w:t>
            </w:r>
          </w:p>
        </w:tc>
        <w:tc>
          <w:tcPr>
            <w:tcW w:w="1530" w:type="dxa"/>
            <w:tcBorders>
              <w:top w:val="nil"/>
              <w:left w:val="nil"/>
              <w:bottom w:val="nil"/>
              <w:right w:val="nil"/>
            </w:tcBorders>
            <w:shd w:val="clear" w:color="auto" w:fill="auto"/>
            <w:vAlign w:val="bottom"/>
            <w:hideMark/>
          </w:tcPr>
          <w:p w14:paraId="0D856FE0" w14:textId="77777777" w:rsidR="006711BF" w:rsidRPr="006711BF" w:rsidRDefault="006711BF" w:rsidP="006711BF">
            <w:pPr>
              <w:spacing w:line="240" w:lineRule="auto"/>
              <w:rPr>
                <w:rFonts w:eastAsia="Times New Roman"/>
                <w:sz w:val="20"/>
                <w:szCs w:val="20"/>
                <w:lang w:val="en-US"/>
              </w:rPr>
            </w:pPr>
          </w:p>
        </w:tc>
        <w:tc>
          <w:tcPr>
            <w:tcW w:w="1483" w:type="dxa"/>
            <w:tcBorders>
              <w:top w:val="nil"/>
              <w:left w:val="nil"/>
              <w:bottom w:val="nil"/>
              <w:right w:val="nil"/>
            </w:tcBorders>
            <w:shd w:val="clear" w:color="auto" w:fill="auto"/>
            <w:vAlign w:val="bottom"/>
            <w:hideMark/>
          </w:tcPr>
          <w:p w14:paraId="532191B5" w14:textId="77777777" w:rsidR="006711BF" w:rsidRPr="006711BF" w:rsidRDefault="006711BF" w:rsidP="006711BF">
            <w:pPr>
              <w:spacing w:line="240" w:lineRule="auto"/>
              <w:rPr>
                <w:rFonts w:ascii="Times New Roman" w:eastAsia="Times New Roman" w:hAnsi="Times New Roman" w:cs="Times New Roman"/>
                <w:sz w:val="20"/>
                <w:szCs w:val="20"/>
                <w:lang w:val="en-US"/>
              </w:rPr>
            </w:pPr>
          </w:p>
        </w:tc>
        <w:tc>
          <w:tcPr>
            <w:tcW w:w="2657" w:type="dxa"/>
            <w:tcBorders>
              <w:top w:val="nil"/>
              <w:left w:val="nil"/>
              <w:bottom w:val="nil"/>
              <w:right w:val="nil"/>
            </w:tcBorders>
            <w:shd w:val="clear" w:color="auto" w:fill="auto"/>
            <w:vAlign w:val="bottom"/>
            <w:hideMark/>
          </w:tcPr>
          <w:p w14:paraId="49DFA27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T2</w:t>
            </w:r>
          </w:p>
        </w:tc>
        <w:tc>
          <w:tcPr>
            <w:tcW w:w="1260" w:type="dxa"/>
            <w:tcBorders>
              <w:top w:val="nil"/>
              <w:left w:val="nil"/>
              <w:bottom w:val="nil"/>
              <w:right w:val="nil"/>
            </w:tcBorders>
            <w:shd w:val="clear" w:color="auto" w:fill="auto"/>
            <w:vAlign w:val="bottom"/>
            <w:hideMark/>
          </w:tcPr>
          <w:p w14:paraId="2368CE01"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06B3D23C"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Both</w:t>
            </w:r>
          </w:p>
        </w:tc>
      </w:tr>
      <w:tr w:rsidR="006711BF" w:rsidRPr="006711BF" w14:paraId="0DF814D8" w14:textId="77777777" w:rsidTr="00277642">
        <w:trPr>
          <w:trHeight w:val="255"/>
        </w:trPr>
        <w:tc>
          <w:tcPr>
            <w:tcW w:w="1506" w:type="dxa"/>
            <w:tcBorders>
              <w:top w:val="nil"/>
              <w:left w:val="nil"/>
              <w:bottom w:val="nil"/>
              <w:right w:val="nil"/>
            </w:tcBorders>
            <w:shd w:val="clear" w:color="auto" w:fill="auto"/>
            <w:vAlign w:val="bottom"/>
            <w:hideMark/>
          </w:tcPr>
          <w:p w14:paraId="5E64337F"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45186FD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Adherence</w:t>
            </w:r>
          </w:p>
        </w:tc>
        <w:tc>
          <w:tcPr>
            <w:tcW w:w="1887" w:type="dxa"/>
            <w:tcBorders>
              <w:top w:val="nil"/>
              <w:left w:val="nil"/>
              <w:bottom w:val="nil"/>
              <w:right w:val="nil"/>
            </w:tcBorders>
            <w:shd w:val="clear" w:color="auto" w:fill="auto"/>
            <w:vAlign w:val="bottom"/>
            <w:hideMark/>
          </w:tcPr>
          <w:p w14:paraId="55888498"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Developed for this study</w:t>
            </w:r>
          </w:p>
        </w:tc>
        <w:tc>
          <w:tcPr>
            <w:tcW w:w="1530" w:type="dxa"/>
            <w:tcBorders>
              <w:top w:val="nil"/>
              <w:left w:val="nil"/>
              <w:bottom w:val="nil"/>
              <w:right w:val="nil"/>
            </w:tcBorders>
            <w:shd w:val="clear" w:color="auto" w:fill="auto"/>
            <w:vAlign w:val="bottom"/>
            <w:hideMark/>
          </w:tcPr>
          <w:p w14:paraId="7153991A" w14:textId="77777777" w:rsidR="006711BF" w:rsidRPr="006711BF" w:rsidRDefault="006711BF" w:rsidP="006711BF">
            <w:pPr>
              <w:spacing w:line="240" w:lineRule="auto"/>
              <w:rPr>
                <w:rFonts w:eastAsia="Times New Roman"/>
                <w:sz w:val="20"/>
                <w:szCs w:val="20"/>
                <w:lang w:val="en-US"/>
              </w:rPr>
            </w:pPr>
          </w:p>
        </w:tc>
        <w:tc>
          <w:tcPr>
            <w:tcW w:w="1483" w:type="dxa"/>
            <w:tcBorders>
              <w:top w:val="nil"/>
              <w:left w:val="nil"/>
              <w:bottom w:val="nil"/>
              <w:right w:val="nil"/>
            </w:tcBorders>
            <w:shd w:val="clear" w:color="auto" w:fill="auto"/>
            <w:vAlign w:val="bottom"/>
            <w:hideMark/>
          </w:tcPr>
          <w:p w14:paraId="2F256B24" w14:textId="77777777" w:rsidR="006711BF" w:rsidRPr="006711BF" w:rsidRDefault="006711BF" w:rsidP="006711BF">
            <w:pPr>
              <w:spacing w:line="240" w:lineRule="auto"/>
              <w:rPr>
                <w:rFonts w:ascii="Times New Roman" w:eastAsia="Times New Roman" w:hAnsi="Times New Roman" w:cs="Times New Roman"/>
                <w:sz w:val="20"/>
                <w:szCs w:val="20"/>
                <w:lang w:val="en-US"/>
              </w:rPr>
            </w:pPr>
          </w:p>
        </w:tc>
        <w:tc>
          <w:tcPr>
            <w:tcW w:w="2657" w:type="dxa"/>
            <w:tcBorders>
              <w:top w:val="nil"/>
              <w:left w:val="nil"/>
              <w:bottom w:val="nil"/>
              <w:right w:val="nil"/>
            </w:tcBorders>
            <w:shd w:val="clear" w:color="auto" w:fill="auto"/>
            <w:vAlign w:val="bottom"/>
            <w:hideMark/>
          </w:tcPr>
          <w:p w14:paraId="498BFEB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 xml:space="preserve">T2, 48 </w:t>
            </w:r>
            <w:proofErr w:type="spellStart"/>
            <w:r w:rsidRPr="006711BF">
              <w:rPr>
                <w:rFonts w:eastAsia="Times New Roman"/>
                <w:sz w:val="20"/>
                <w:szCs w:val="20"/>
                <w:lang w:val="en-US"/>
              </w:rPr>
              <w:t>hr</w:t>
            </w:r>
            <w:proofErr w:type="spellEnd"/>
            <w:r w:rsidRPr="006711BF">
              <w:rPr>
                <w:rFonts w:eastAsia="Times New Roman"/>
                <w:sz w:val="20"/>
                <w:szCs w:val="20"/>
                <w:lang w:val="en-US"/>
              </w:rPr>
              <w:t xml:space="preserve"> surveys</w:t>
            </w:r>
          </w:p>
        </w:tc>
        <w:tc>
          <w:tcPr>
            <w:tcW w:w="1260" w:type="dxa"/>
            <w:tcBorders>
              <w:top w:val="nil"/>
              <w:left w:val="nil"/>
              <w:bottom w:val="nil"/>
              <w:right w:val="nil"/>
            </w:tcBorders>
            <w:shd w:val="clear" w:color="auto" w:fill="auto"/>
            <w:vAlign w:val="bottom"/>
            <w:hideMark/>
          </w:tcPr>
          <w:p w14:paraId="1AB8C7D8"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3DD776D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Both</w:t>
            </w:r>
          </w:p>
        </w:tc>
      </w:tr>
      <w:tr w:rsidR="006711BF" w:rsidRPr="006711BF" w14:paraId="712F892F" w14:textId="77777777" w:rsidTr="00277642">
        <w:trPr>
          <w:trHeight w:val="510"/>
        </w:trPr>
        <w:tc>
          <w:tcPr>
            <w:tcW w:w="1506" w:type="dxa"/>
            <w:tcBorders>
              <w:top w:val="nil"/>
              <w:left w:val="nil"/>
              <w:bottom w:val="nil"/>
              <w:right w:val="nil"/>
            </w:tcBorders>
            <w:shd w:val="clear" w:color="auto" w:fill="auto"/>
            <w:vAlign w:val="bottom"/>
            <w:hideMark/>
          </w:tcPr>
          <w:p w14:paraId="01444F0E"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3499827C"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Adverse experiences/issues</w:t>
            </w:r>
          </w:p>
        </w:tc>
        <w:tc>
          <w:tcPr>
            <w:tcW w:w="1887" w:type="dxa"/>
            <w:tcBorders>
              <w:top w:val="nil"/>
              <w:left w:val="nil"/>
              <w:bottom w:val="nil"/>
              <w:right w:val="nil"/>
            </w:tcBorders>
            <w:shd w:val="clear" w:color="auto" w:fill="auto"/>
            <w:vAlign w:val="bottom"/>
            <w:hideMark/>
          </w:tcPr>
          <w:p w14:paraId="002FA3F2"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Developed for this study</w:t>
            </w:r>
          </w:p>
        </w:tc>
        <w:tc>
          <w:tcPr>
            <w:tcW w:w="1530" w:type="dxa"/>
            <w:tcBorders>
              <w:top w:val="nil"/>
              <w:left w:val="nil"/>
              <w:bottom w:val="nil"/>
              <w:right w:val="nil"/>
            </w:tcBorders>
            <w:shd w:val="clear" w:color="auto" w:fill="auto"/>
            <w:vAlign w:val="bottom"/>
            <w:hideMark/>
          </w:tcPr>
          <w:p w14:paraId="3EB1322D" w14:textId="77777777" w:rsidR="006711BF" w:rsidRPr="006711BF" w:rsidRDefault="006711BF" w:rsidP="006711BF">
            <w:pPr>
              <w:spacing w:line="240" w:lineRule="auto"/>
              <w:rPr>
                <w:rFonts w:eastAsia="Times New Roman"/>
                <w:sz w:val="20"/>
                <w:szCs w:val="20"/>
                <w:lang w:val="en-US"/>
              </w:rPr>
            </w:pPr>
          </w:p>
        </w:tc>
        <w:tc>
          <w:tcPr>
            <w:tcW w:w="1483" w:type="dxa"/>
            <w:tcBorders>
              <w:top w:val="nil"/>
              <w:left w:val="nil"/>
              <w:bottom w:val="nil"/>
              <w:right w:val="nil"/>
            </w:tcBorders>
            <w:shd w:val="clear" w:color="auto" w:fill="auto"/>
            <w:vAlign w:val="bottom"/>
            <w:hideMark/>
          </w:tcPr>
          <w:p w14:paraId="2EDEAD79" w14:textId="77777777" w:rsidR="006711BF" w:rsidRPr="006711BF" w:rsidRDefault="006711BF" w:rsidP="006711BF">
            <w:pPr>
              <w:spacing w:line="240" w:lineRule="auto"/>
              <w:rPr>
                <w:rFonts w:ascii="Times New Roman" w:eastAsia="Times New Roman" w:hAnsi="Times New Roman" w:cs="Times New Roman"/>
                <w:sz w:val="20"/>
                <w:szCs w:val="20"/>
                <w:lang w:val="en-US"/>
              </w:rPr>
            </w:pPr>
          </w:p>
        </w:tc>
        <w:tc>
          <w:tcPr>
            <w:tcW w:w="2657" w:type="dxa"/>
            <w:tcBorders>
              <w:top w:val="nil"/>
              <w:left w:val="nil"/>
              <w:bottom w:val="nil"/>
              <w:right w:val="nil"/>
            </w:tcBorders>
            <w:shd w:val="clear" w:color="auto" w:fill="auto"/>
            <w:vAlign w:val="bottom"/>
            <w:hideMark/>
          </w:tcPr>
          <w:p w14:paraId="2FB1BF38"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 xml:space="preserve">T2, 48 </w:t>
            </w:r>
            <w:proofErr w:type="spellStart"/>
            <w:r w:rsidRPr="006711BF">
              <w:rPr>
                <w:rFonts w:eastAsia="Times New Roman"/>
                <w:sz w:val="20"/>
                <w:szCs w:val="20"/>
                <w:lang w:val="en-US"/>
              </w:rPr>
              <w:t>hr</w:t>
            </w:r>
            <w:proofErr w:type="spellEnd"/>
            <w:r w:rsidRPr="006711BF">
              <w:rPr>
                <w:rFonts w:eastAsia="Times New Roman"/>
                <w:sz w:val="20"/>
                <w:szCs w:val="20"/>
                <w:lang w:val="en-US"/>
              </w:rPr>
              <w:t xml:space="preserve"> surveys</w:t>
            </w:r>
          </w:p>
        </w:tc>
        <w:tc>
          <w:tcPr>
            <w:tcW w:w="1260" w:type="dxa"/>
            <w:tcBorders>
              <w:top w:val="nil"/>
              <w:left w:val="nil"/>
              <w:bottom w:val="nil"/>
              <w:right w:val="nil"/>
            </w:tcBorders>
            <w:shd w:val="clear" w:color="auto" w:fill="auto"/>
            <w:vAlign w:val="bottom"/>
            <w:hideMark/>
          </w:tcPr>
          <w:p w14:paraId="51018D07"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438C1C8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Both</w:t>
            </w:r>
          </w:p>
        </w:tc>
      </w:tr>
      <w:tr w:rsidR="006711BF" w:rsidRPr="006711BF" w14:paraId="43277E17" w14:textId="77777777" w:rsidTr="00277642">
        <w:trPr>
          <w:trHeight w:val="255"/>
        </w:trPr>
        <w:tc>
          <w:tcPr>
            <w:tcW w:w="1506" w:type="dxa"/>
            <w:tcBorders>
              <w:top w:val="nil"/>
              <w:left w:val="nil"/>
              <w:bottom w:val="nil"/>
              <w:right w:val="nil"/>
            </w:tcBorders>
            <w:shd w:val="clear" w:color="auto" w:fill="auto"/>
            <w:vAlign w:val="bottom"/>
            <w:hideMark/>
          </w:tcPr>
          <w:p w14:paraId="47AED2F9"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nil"/>
              <w:right w:val="nil"/>
            </w:tcBorders>
            <w:shd w:val="clear" w:color="auto" w:fill="auto"/>
            <w:vAlign w:val="bottom"/>
            <w:hideMark/>
          </w:tcPr>
          <w:p w14:paraId="18E080E3"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Post-meditative state</w:t>
            </w:r>
          </w:p>
        </w:tc>
        <w:tc>
          <w:tcPr>
            <w:tcW w:w="1887" w:type="dxa"/>
            <w:tcBorders>
              <w:top w:val="nil"/>
              <w:left w:val="nil"/>
              <w:bottom w:val="nil"/>
              <w:right w:val="nil"/>
            </w:tcBorders>
            <w:shd w:val="clear" w:color="auto" w:fill="auto"/>
            <w:vAlign w:val="bottom"/>
            <w:hideMark/>
          </w:tcPr>
          <w:p w14:paraId="77BD438D"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Developed for this study</w:t>
            </w:r>
          </w:p>
        </w:tc>
        <w:tc>
          <w:tcPr>
            <w:tcW w:w="1530" w:type="dxa"/>
            <w:tcBorders>
              <w:top w:val="nil"/>
              <w:left w:val="nil"/>
              <w:bottom w:val="nil"/>
              <w:right w:val="nil"/>
            </w:tcBorders>
            <w:shd w:val="clear" w:color="auto" w:fill="auto"/>
            <w:vAlign w:val="bottom"/>
            <w:hideMark/>
          </w:tcPr>
          <w:p w14:paraId="32D5762E" w14:textId="77777777" w:rsidR="006711BF" w:rsidRPr="006711BF" w:rsidRDefault="006711BF" w:rsidP="006711BF">
            <w:pPr>
              <w:spacing w:line="240" w:lineRule="auto"/>
              <w:rPr>
                <w:rFonts w:eastAsia="Times New Roman"/>
                <w:sz w:val="20"/>
                <w:szCs w:val="20"/>
                <w:lang w:val="en-US"/>
              </w:rPr>
            </w:pPr>
          </w:p>
        </w:tc>
        <w:tc>
          <w:tcPr>
            <w:tcW w:w="1483" w:type="dxa"/>
            <w:tcBorders>
              <w:top w:val="nil"/>
              <w:left w:val="nil"/>
              <w:bottom w:val="nil"/>
              <w:right w:val="nil"/>
            </w:tcBorders>
            <w:shd w:val="clear" w:color="auto" w:fill="auto"/>
            <w:vAlign w:val="bottom"/>
            <w:hideMark/>
          </w:tcPr>
          <w:p w14:paraId="42238339" w14:textId="77777777" w:rsidR="006711BF" w:rsidRPr="006711BF" w:rsidRDefault="006711BF" w:rsidP="006711BF">
            <w:pPr>
              <w:spacing w:line="240" w:lineRule="auto"/>
              <w:rPr>
                <w:rFonts w:ascii="Times New Roman" w:eastAsia="Times New Roman" w:hAnsi="Times New Roman" w:cs="Times New Roman"/>
                <w:sz w:val="20"/>
                <w:szCs w:val="20"/>
                <w:lang w:val="en-US"/>
              </w:rPr>
            </w:pPr>
          </w:p>
        </w:tc>
        <w:tc>
          <w:tcPr>
            <w:tcW w:w="2657" w:type="dxa"/>
            <w:tcBorders>
              <w:top w:val="nil"/>
              <w:left w:val="nil"/>
              <w:bottom w:val="nil"/>
              <w:right w:val="nil"/>
            </w:tcBorders>
            <w:shd w:val="clear" w:color="auto" w:fill="auto"/>
            <w:vAlign w:val="bottom"/>
            <w:hideMark/>
          </w:tcPr>
          <w:p w14:paraId="676E0A9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 xml:space="preserve"> 48 </w:t>
            </w:r>
            <w:proofErr w:type="spellStart"/>
            <w:r w:rsidRPr="006711BF">
              <w:rPr>
                <w:rFonts w:eastAsia="Times New Roman"/>
                <w:sz w:val="20"/>
                <w:szCs w:val="20"/>
                <w:lang w:val="en-US"/>
              </w:rPr>
              <w:t>hr</w:t>
            </w:r>
            <w:proofErr w:type="spellEnd"/>
            <w:r w:rsidRPr="006711BF">
              <w:rPr>
                <w:rFonts w:eastAsia="Times New Roman"/>
                <w:sz w:val="20"/>
                <w:szCs w:val="20"/>
                <w:lang w:val="en-US"/>
              </w:rPr>
              <w:t xml:space="preserve"> surveys</w:t>
            </w:r>
          </w:p>
        </w:tc>
        <w:tc>
          <w:tcPr>
            <w:tcW w:w="1260" w:type="dxa"/>
            <w:tcBorders>
              <w:top w:val="nil"/>
              <w:left w:val="nil"/>
              <w:bottom w:val="nil"/>
              <w:right w:val="nil"/>
            </w:tcBorders>
            <w:shd w:val="clear" w:color="auto" w:fill="auto"/>
            <w:vAlign w:val="bottom"/>
            <w:hideMark/>
          </w:tcPr>
          <w:p w14:paraId="0399C18A"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nil"/>
              <w:right w:val="nil"/>
            </w:tcBorders>
            <w:shd w:val="clear" w:color="auto" w:fill="auto"/>
            <w:vAlign w:val="bottom"/>
            <w:hideMark/>
          </w:tcPr>
          <w:p w14:paraId="3CA28DD2"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Main</w:t>
            </w:r>
          </w:p>
        </w:tc>
      </w:tr>
      <w:tr w:rsidR="006711BF" w:rsidRPr="006711BF" w14:paraId="3FCEE111" w14:textId="77777777" w:rsidTr="00277642">
        <w:trPr>
          <w:trHeight w:val="255"/>
        </w:trPr>
        <w:tc>
          <w:tcPr>
            <w:tcW w:w="1506" w:type="dxa"/>
            <w:tcBorders>
              <w:top w:val="nil"/>
              <w:left w:val="nil"/>
              <w:right w:val="nil"/>
            </w:tcBorders>
            <w:shd w:val="clear" w:color="auto" w:fill="auto"/>
            <w:vAlign w:val="bottom"/>
            <w:hideMark/>
          </w:tcPr>
          <w:p w14:paraId="5D1D192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EEG outcomes</w:t>
            </w:r>
          </w:p>
        </w:tc>
        <w:tc>
          <w:tcPr>
            <w:tcW w:w="1917" w:type="dxa"/>
            <w:tcBorders>
              <w:top w:val="nil"/>
              <w:left w:val="nil"/>
              <w:right w:val="nil"/>
            </w:tcBorders>
            <w:shd w:val="clear" w:color="auto" w:fill="auto"/>
            <w:vAlign w:val="bottom"/>
            <w:hideMark/>
          </w:tcPr>
          <w:p w14:paraId="405B2DC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Bird Count</w:t>
            </w:r>
          </w:p>
        </w:tc>
        <w:tc>
          <w:tcPr>
            <w:tcW w:w="1887" w:type="dxa"/>
            <w:tcBorders>
              <w:top w:val="nil"/>
              <w:left w:val="nil"/>
              <w:right w:val="nil"/>
            </w:tcBorders>
            <w:shd w:val="clear" w:color="auto" w:fill="auto"/>
            <w:vAlign w:val="bottom"/>
            <w:hideMark/>
          </w:tcPr>
          <w:p w14:paraId="04F937F8"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From Muse app</w:t>
            </w:r>
          </w:p>
        </w:tc>
        <w:tc>
          <w:tcPr>
            <w:tcW w:w="1530" w:type="dxa"/>
            <w:tcBorders>
              <w:top w:val="nil"/>
              <w:left w:val="nil"/>
              <w:right w:val="nil"/>
            </w:tcBorders>
            <w:shd w:val="clear" w:color="auto" w:fill="auto"/>
            <w:vAlign w:val="bottom"/>
            <w:hideMark/>
          </w:tcPr>
          <w:p w14:paraId="67E4C96F" w14:textId="77777777" w:rsidR="006711BF" w:rsidRPr="006711BF" w:rsidRDefault="006711BF" w:rsidP="006711BF">
            <w:pPr>
              <w:spacing w:line="240" w:lineRule="auto"/>
              <w:rPr>
                <w:rFonts w:eastAsia="Times New Roman"/>
                <w:sz w:val="20"/>
                <w:szCs w:val="20"/>
                <w:lang w:val="en-US"/>
              </w:rPr>
            </w:pPr>
          </w:p>
        </w:tc>
        <w:tc>
          <w:tcPr>
            <w:tcW w:w="1483" w:type="dxa"/>
            <w:tcBorders>
              <w:top w:val="nil"/>
              <w:left w:val="nil"/>
              <w:right w:val="nil"/>
            </w:tcBorders>
            <w:shd w:val="clear" w:color="auto" w:fill="auto"/>
            <w:vAlign w:val="bottom"/>
            <w:hideMark/>
          </w:tcPr>
          <w:p w14:paraId="4F1084D6" w14:textId="77777777" w:rsidR="006711BF" w:rsidRPr="006711BF" w:rsidRDefault="006711BF" w:rsidP="006711BF">
            <w:pPr>
              <w:spacing w:line="240" w:lineRule="auto"/>
              <w:rPr>
                <w:rFonts w:ascii="Times New Roman" w:eastAsia="Times New Roman" w:hAnsi="Times New Roman" w:cs="Times New Roman"/>
                <w:sz w:val="20"/>
                <w:szCs w:val="20"/>
                <w:lang w:val="en-US"/>
              </w:rPr>
            </w:pPr>
          </w:p>
        </w:tc>
        <w:tc>
          <w:tcPr>
            <w:tcW w:w="2657" w:type="dxa"/>
            <w:tcBorders>
              <w:top w:val="nil"/>
              <w:left w:val="nil"/>
              <w:right w:val="nil"/>
            </w:tcBorders>
            <w:shd w:val="clear" w:color="auto" w:fill="auto"/>
            <w:vAlign w:val="bottom"/>
            <w:hideMark/>
          </w:tcPr>
          <w:p w14:paraId="47C4D398"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right w:val="nil"/>
            </w:tcBorders>
            <w:shd w:val="clear" w:color="auto" w:fill="auto"/>
            <w:vAlign w:val="bottom"/>
            <w:hideMark/>
          </w:tcPr>
          <w:p w14:paraId="64F63D7E"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right w:val="nil"/>
            </w:tcBorders>
            <w:shd w:val="clear" w:color="auto" w:fill="auto"/>
            <w:vAlign w:val="bottom"/>
            <w:hideMark/>
          </w:tcPr>
          <w:p w14:paraId="55A1EB5B"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EEG</w:t>
            </w:r>
          </w:p>
        </w:tc>
      </w:tr>
      <w:tr w:rsidR="006711BF" w:rsidRPr="006711BF" w14:paraId="26E02401" w14:textId="77777777" w:rsidTr="00277642">
        <w:trPr>
          <w:trHeight w:val="255"/>
        </w:trPr>
        <w:tc>
          <w:tcPr>
            <w:tcW w:w="1506" w:type="dxa"/>
            <w:tcBorders>
              <w:top w:val="nil"/>
              <w:left w:val="nil"/>
              <w:bottom w:val="single" w:sz="4" w:space="0" w:color="auto"/>
              <w:right w:val="nil"/>
            </w:tcBorders>
            <w:shd w:val="clear" w:color="auto" w:fill="auto"/>
            <w:vAlign w:val="bottom"/>
            <w:hideMark/>
          </w:tcPr>
          <w:p w14:paraId="7E9D2F4D" w14:textId="77777777" w:rsidR="006711BF" w:rsidRPr="006711BF" w:rsidRDefault="006711BF" w:rsidP="006711BF">
            <w:pPr>
              <w:spacing w:line="240" w:lineRule="auto"/>
              <w:rPr>
                <w:rFonts w:eastAsia="Times New Roman"/>
                <w:sz w:val="20"/>
                <w:szCs w:val="20"/>
                <w:lang w:val="en-US"/>
              </w:rPr>
            </w:pPr>
          </w:p>
        </w:tc>
        <w:tc>
          <w:tcPr>
            <w:tcW w:w="1917" w:type="dxa"/>
            <w:tcBorders>
              <w:top w:val="nil"/>
              <w:left w:val="nil"/>
              <w:bottom w:val="single" w:sz="4" w:space="0" w:color="auto"/>
              <w:right w:val="nil"/>
            </w:tcBorders>
            <w:shd w:val="clear" w:color="auto" w:fill="auto"/>
            <w:vAlign w:val="bottom"/>
            <w:hideMark/>
          </w:tcPr>
          <w:p w14:paraId="6F2C8CEA"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 Time Calm</w:t>
            </w:r>
          </w:p>
        </w:tc>
        <w:tc>
          <w:tcPr>
            <w:tcW w:w="1887" w:type="dxa"/>
            <w:tcBorders>
              <w:top w:val="nil"/>
              <w:left w:val="nil"/>
              <w:bottom w:val="single" w:sz="4" w:space="0" w:color="auto"/>
              <w:right w:val="nil"/>
            </w:tcBorders>
            <w:shd w:val="clear" w:color="auto" w:fill="auto"/>
            <w:vAlign w:val="bottom"/>
            <w:hideMark/>
          </w:tcPr>
          <w:p w14:paraId="1B26D53C"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From Muse app</w:t>
            </w:r>
          </w:p>
        </w:tc>
        <w:tc>
          <w:tcPr>
            <w:tcW w:w="1530" w:type="dxa"/>
            <w:tcBorders>
              <w:top w:val="nil"/>
              <w:left w:val="nil"/>
              <w:bottom w:val="single" w:sz="4" w:space="0" w:color="auto"/>
              <w:right w:val="nil"/>
            </w:tcBorders>
            <w:shd w:val="clear" w:color="auto" w:fill="auto"/>
            <w:vAlign w:val="bottom"/>
            <w:hideMark/>
          </w:tcPr>
          <w:p w14:paraId="3BCF2BC0" w14:textId="77777777" w:rsidR="006711BF" w:rsidRPr="006711BF" w:rsidRDefault="006711BF" w:rsidP="006711BF">
            <w:pPr>
              <w:spacing w:line="240" w:lineRule="auto"/>
              <w:rPr>
                <w:rFonts w:eastAsia="Times New Roman"/>
                <w:sz w:val="20"/>
                <w:szCs w:val="20"/>
                <w:lang w:val="en-US"/>
              </w:rPr>
            </w:pPr>
          </w:p>
        </w:tc>
        <w:tc>
          <w:tcPr>
            <w:tcW w:w="1483" w:type="dxa"/>
            <w:tcBorders>
              <w:top w:val="nil"/>
              <w:left w:val="nil"/>
              <w:bottom w:val="single" w:sz="4" w:space="0" w:color="auto"/>
              <w:right w:val="nil"/>
            </w:tcBorders>
            <w:shd w:val="clear" w:color="auto" w:fill="auto"/>
            <w:vAlign w:val="bottom"/>
            <w:hideMark/>
          </w:tcPr>
          <w:p w14:paraId="15CE2D22" w14:textId="77777777" w:rsidR="006711BF" w:rsidRPr="006711BF" w:rsidRDefault="006711BF" w:rsidP="006711BF">
            <w:pPr>
              <w:spacing w:line="240" w:lineRule="auto"/>
              <w:rPr>
                <w:rFonts w:ascii="Times New Roman" w:eastAsia="Times New Roman" w:hAnsi="Times New Roman" w:cs="Times New Roman"/>
                <w:sz w:val="20"/>
                <w:szCs w:val="20"/>
                <w:lang w:val="en-US"/>
              </w:rPr>
            </w:pPr>
          </w:p>
        </w:tc>
        <w:tc>
          <w:tcPr>
            <w:tcW w:w="2657" w:type="dxa"/>
            <w:tcBorders>
              <w:top w:val="nil"/>
              <w:left w:val="nil"/>
              <w:bottom w:val="single" w:sz="4" w:space="0" w:color="auto"/>
              <w:right w:val="nil"/>
            </w:tcBorders>
            <w:shd w:val="clear" w:color="auto" w:fill="auto"/>
            <w:vAlign w:val="bottom"/>
            <w:hideMark/>
          </w:tcPr>
          <w:p w14:paraId="21A636AA"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T1, T2</w:t>
            </w:r>
          </w:p>
        </w:tc>
        <w:tc>
          <w:tcPr>
            <w:tcW w:w="1260" w:type="dxa"/>
            <w:tcBorders>
              <w:top w:val="nil"/>
              <w:left w:val="nil"/>
              <w:bottom w:val="single" w:sz="4" w:space="0" w:color="auto"/>
              <w:right w:val="nil"/>
            </w:tcBorders>
            <w:shd w:val="clear" w:color="auto" w:fill="auto"/>
            <w:vAlign w:val="bottom"/>
            <w:hideMark/>
          </w:tcPr>
          <w:p w14:paraId="008BCBE9"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Outcome</w:t>
            </w:r>
          </w:p>
        </w:tc>
        <w:tc>
          <w:tcPr>
            <w:tcW w:w="900" w:type="dxa"/>
            <w:tcBorders>
              <w:top w:val="nil"/>
              <w:left w:val="nil"/>
              <w:bottom w:val="single" w:sz="4" w:space="0" w:color="auto"/>
              <w:right w:val="nil"/>
            </w:tcBorders>
            <w:shd w:val="clear" w:color="auto" w:fill="auto"/>
            <w:vAlign w:val="bottom"/>
            <w:hideMark/>
          </w:tcPr>
          <w:p w14:paraId="0E1A6D4F" w14:textId="77777777" w:rsidR="006711BF" w:rsidRPr="006711BF" w:rsidRDefault="006711BF" w:rsidP="006711BF">
            <w:pPr>
              <w:spacing w:line="240" w:lineRule="auto"/>
              <w:rPr>
                <w:rFonts w:eastAsia="Times New Roman"/>
                <w:sz w:val="20"/>
                <w:szCs w:val="20"/>
                <w:lang w:val="en-US"/>
              </w:rPr>
            </w:pPr>
            <w:r w:rsidRPr="006711BF">
              <w:rPr>
                <w:rFonts w:eastAsia="Times New Roman"/>
                <w:sz w:val="20"/>
                <w:szCs w:val="20"/>
                <w:lang w:val="en-US"/>
              </w:rPr>
              <w:t>EEG</w:t>
            </w:r>
          </w:p>
        </w:tc>
      </w:tr>
    </w:tbl>
    <w:p w14:paraId="06E88F5B" w14:textId="53A0B066" w:rsidR="00171FC2" w:rsidRDefault="00171FC2">
      <w:pPr>
        <w:rPr>
          <w:rFonts w:ascii="Times New Roman" w:eastAsia="Times New Roman" w:hAnsi="Times New Roman" w:cs="Times New Roman"/>
          <w:b/>
          <w:sz w:val="24"/>
          <w:szCs w:val="24"/>
        </w:rPr>
      </w:pPr>
    </w:p>
    <w:p w14:paraId="569C2B05" w14:textId="71EA30C8" w:rsidR="00277642" w:rsidRPr="00277642" w:rsidRDefault="00277642">
      <w:pPr>
        <w:rPr>
          <w:rFonts w:ascii="Times New Roman" w:eastAsia="Times New Roman" w:hAnsi="Times New Roman" w:cs="Times New Roman"/>
          <w:bCs/>
          <w:sz w:val="24"/>
          <w:szCs w:val="24"/>
        </w:rPr>
      </w:pPr>
      <w:r w:rsidRPr="00277642">
        <w:rPr>
          <w:rFonts w:ascii="Times New Roman" w:eastAsia="Times New Roman" w:hAnsi="Times New Roman" w:cs="Times New Roman"/>
          <w:bCs/>
          <w:sz w:val="24"/>
          <w:szCs w:val="24"/>
        </w:rPr>
        <w:t>Note: T1=Baseline, T1=Post intervention, F1=1 month post intervention, F2=6 months post intervention, F3=12 months post intervention</w:t>
      </w:r>
    </w:p>
    <w:p w14:paraId="22D05B5F" w14:textId="77777777" w:rsidR="00171FC2" w:rsidRDefault="00171FC2">
      <w:pPr>
        <w:rPr>
          <w:rFonts w:ascii="Times New Roman" w:eastAsia="Times New Roman" w:hAnsi="Times New Roman" w:cs="Times New Roman"/>
          <w:b/>
          <w:sz w:val="24"/>
          <w:szCs w:val="24"/>
        </w:rPr>
      </w:pPr>
    </w:p>
    <w:p w14:paraId="2E4DFFAA" w14:textId="77777777" w:rsidR="00171FC2" w:rsidRDefault="00171FC2">
      <w:pPr>
        <w:rPr>
          <w:rFonts w:ascii="Times New Roman" w:eastAsia="Times New Roman" w:hAnsi="Times New Roman" w:cs="Times New Roman"/>
          <w:b/>
          <w:sz w:val="24"/>
          <w:szCs w:val="24"/>
        </w:rPr>
      </w:pPr>
    </w:p>
    <w:p w14:paraId="0155E06C" w14:textId="77777777" w:rsidR="00171FC2" w:rsidRDefault="00171FC2">
      <w:pPr>
        <w:rPr>
          <w:rFonts w:ascii="Times New Roman" w:eastAsia="Times New Roman" w:hAnsi="Times New Roman" w:cs="Times New Roman"/>
          <w:b/>
          <w:sz w:val="24"/>
          <w:szCs w:val="24"/>
        </w:rPr>
      </w:pPr>
    </w:p>
    <w:p w14:paraId="568F4389" w14:textId="77777777" w:rsidR="00171FC2" w:rsidRDefault="00171FC2">
      <w:pPr>
        <w:rPr>
          <w:rFonts w:ascii="Times New Roman" w:eastAsia="Times New Roman" w:hAnsi="Times New Roman" w:cs="Times New Roman"/>
          <w:b/>
          <w:sz w:val="24"/>
          <w:szCs w:val="24"/>
        </w:rPr>
      </w:pPr>
    </w:p>
    <w:p w14:paraId="2160E409" w14:textId="77777777" w:rsidR="00171FC2" w:rsidRDefault="00171FC2">
      <w:pPr>
        <w:rPr>
          <w:rFonts w:ascii="Times New Roman" w:eastAsia="Times New Roman" w:hAnsi="Times New Roman" w:cs="Times New Roman"/>
          <w:b/>
          <w:sz w:val="24"/>
          <w:szCs w:val="24"/>
        </w:rPr>
      </w:pPr>
    </w:p>
    <w:p w14:paraId="6F8680F8" w14:textId="77777777" w:rsidR="00477CC3" w:rsidRDefault="00477CC3" w:rsidP="00477CC3">
      <w:pPr>
        <w:rPr>
          <w:rFonts w:ascii="Times New Roman" w:eastAsia="Times New Roman" w:hAnsi="Times New Roman" w:cs="Times New Roman"/>
          <w:b/>
          <w:sz w:val="24"/>
          <w:szCs w:val="24"/>
        </w:rPr>
      </w:pPr>
    </w:p>
    <w:sectPr w:rsidR="00477CC3" w:rsidSect="00205090">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2CC31" w14:textId="77777777" w:rsidR="00750C34" w:rsidRDefault="00750C34">
      <w:pPr>
        <w:spacing w:line="240" w:lineRule="auto"/>
      </w:pPr>
      <w:r>
        <w:separator/>
      </w:r>
    </w:p>
  </w:endnote>
  <w:endnote w:type="continuationSeparator" w:id="0">
    <w:p w14:paraId="723E149F" w14:textId="77777777" w:rsidR="00750C34" w:rsidRDefault="00750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38914"/>
      <w:docPartObj>
        <w:docPartGallery w:val="Page Numbers (Bottom of Page)"/>
        <w:docPartUnique/>
      </w:docPartObj>
    </w:sdtPr>
    <w:sdtEndPr>
      <w:rPr>
        <w:noProof/>
      </w:rPr>
    </w:sdtEndPr>
    <w:sdtContent>
      <w:p w14:paraId="4115525C" w14:textId="6ACAD134" w:rsidR="007A5F27" w:rsidRDefault="007A5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A0E6D3" w14:textId="77777777" w:rsidR="007A5F27" w:rsidRDefault="007A5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AF705" w14:textId="77777777" w:rsidR="00750C34" w:rsidRDefault="00750C34">
      <w:pPr>
        <w:spacing w:line="240" w:lineRule="auto"/>
      </w:pPr>
      <w:r>
        <w:separator/>
      </w:r>
    </w:p>
  </w:footnote>
  <w:footnote w:type="continuationSeparator" w:id="0">
    <w:p w14:paraId="7B14A6F8" w14:textId="77777777" w:rsidR="00750C34" w:rsidRDefault="00750C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70085180"/>
      <w:docPartObj>
        <w:docPartGallery w:val="Page Numbers (Top of Page)"/>
        <w:docPartUnique/>
      </w:docPartObj>
    </w:sdtPr>
    <w:sdtEndPr>
      <w:rPr>
        <w:noProof/>
      </w:rPr>
    </w:sdtEndPr>
    <w:sdtContent>
      <w:p w14:paraId="55CCC7A7" w14:textId="77777777" w:rsidR="007A5F27" w:rsidRPr="008021D1" w:rsidRDefault="007A5F27" w:rsidP="004A1C51">
        <w:pPr>
          <w:pStyle w:val="Header"/>
          <w:tabs>
            <w:tab w:val="clear" w:pos="8640"/>
            <w:tab w:val="right" w:pos="9360"/>
          </w:tabs>
          <w:rPr>
            <w:rFonts w:ascii="Times New Roman" w:hAnsi="Times New Roman" w:cs="Times New Roman"/>
            <w:sz w:val="24"/>
            <w:szCs w:val="24"/>
          </w:rPr>
        </w:pPr>
        <w:r w:rsidRPr="00773716">
          <w:rPr>
            <w:rFonts w:ascii="Times New Roman" w:hAnsi="Times New Roman" w:cs="Times New Roman"/>
            <w:sz w:val="24"/>
            <w:szCs w:val="24"/>
          </w:rPr>
          <w:t xml:space="preserve">RCT </w:t>
        </w:r>
        <w:r>
          <w:rPr>
            <w:rFonts w:ascii="Times New Roman" w:hAnsi="Times New Roman" w:cs="Times New Roman"/>
            <w:sz w:val="24"/>
            <w:szCs w:val="24"/>
          </w:rPr>
          <w:t>RAISES CONCERN MEASURING MINDFULNESS WITH EEG</w:t>
        </w:r>
        <w:r>
          <w:rPr>
            <w:rFonts w:ascii="Times New Roman" w:hAnsi="Times New Roman" w:cs="Times New Roman"/>
            <w:sz w:val="24"/>
            <w:szCs w:val="24"/>
          </w:rPr>
          <w:tab/>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43957"/>
    <w:multiLevelType w:val="multilevel"/>
    <w:tmpl w:val="028617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D5A2D95"/>
    <w:multiLevelType w:val="hybridMultilevel"/>
    <w:tmpl w:val="446443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FD29D0"/>
    <w:multiLevelType w:val="hybridMultilevel"/>
    <w:tmpl w:val="8BE67F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AB455C"/>
    <w:multiLevelType w:val="multilevel"/>
    <w:tmpl w:val="4E0EF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C2"/>
    <w:rsid w:val="00101DC4"/>
    <w:rsid w:val="00171FC2"/>
    <w:rsid w:val="001A162C"/>
    <w:rsid w:val="001B2EC5"/>
    <w:rsid w:val="001F5668"/>
    <w:rsid w:val="00205090"/>
    <w:rsid w:val="00236C73"/>
    <w:rsid w:val="00247A73"/>
    <w:rsid w:val="00277642"/>
    <w:rsid w:val="002A49A5"/>
    <w:rsid w:val="002E3F48"/>
    <w:rsid w:val="00315E85"/>
    <w:rsid w:val="003F40A9"/>
    <w:rsid w:val="004254C3"/>
    <w:rsid w:val="00426AB6"/>
    <w:rsid w:val="00477CC3"/>
    <w:rsid w:val="004A1C51"/>
    <w:rsid w:val="004C7F54"/>
    <w:rsid w:val="0056132F"/>
    <w:rsid w:val="00566D37"/>
    <w:rsid w:val="005A52D3"/>
    <w:rsid w:val="005F0B51"/>
    <w:rsid w:val="00601BED"/>
    <w:rsid w:val="006318BA"/>
    <w:rsid w:val="006403BF"/>
    <w:rsid w:val="006711BF"/>
    <w:rsid w:val="00672699"/>
    <w:rsid w:val="006E3FF3"/>
    <w:rsid w:val="00701201"/>
    <w:rsid w:val="00740B95"/>
    <w:rsid w:val="00750C34"/>
    <w:rsid w:val="007A5F27"/>
    <w:rsid w:val="00851B57"/>
    <w:rsid w:val="008C461C"/>
    <w:rsid w:val="00931E45"/>
    <w:rsid w:val="009508CC"/>
    <w:rsid w:val="00A55CA2"/>
    <w:rsid w:val="00A7340E"/>
    <w:rsid w:val="00AB6140"/>
    <w:rsid w:val="00AB6C57"/>
    <w:rsid w:val="00AD37B8"/>
    <w:rsid w:val="00AE2281"/>
    <w:rsid w:val="00AF5D85"/>
    <w:rsid w:val="00BB30E7"/>
    <w:rsid w:val="00C04561"/>
    <w:rsid w:val="00C130D2"/>
    <w:rsid w:val="00C37525"/>
    <w:rsid w:val="00C508D1"/>
    <w:rsid w:val="00C5617E"/>
    <w:rsid w:val="00C57C9A"/>
    <w:rsid w:val="00C60583"/>
    <w:rsid w:val="00C66B52"/>
    <w:rsid w:val="00CB6D29"/>
    <w:rsid w:val="00CC05E1"/>
    <w:rsid w:val="00CD7B06"/>
    <w:rsid w:val="00CF57C9"/>
    <w:rsid w:val="00D16719"/>
    <w:rsid w:val="00D46909"/>
    <w:rsid w:val="00DD5107"/>
    <w:rsid w:val="00DF5483"/>
    <w:rsid w:val="00E83615"/>
    <w:rsid w:val="00E876EE"/>
    <w:rsid w:val="00EA560B"/>
    <w:rsid w:val="00EF1C4C"/>
    <w:rsid w:val="00F00E92"/>
    <w:rsid w:val="00F04E3E"/>
    <w:rsid w:val="00FF6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17C32"/>
  <w15:docId w15:val="{849AAD55-2981-48D3-A864-AE11B097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F54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48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01201"/>
    <w:rPr>
      <w:b/>
      <w:bCs/>
    </w:rPr>
  </w:style>
  <w:style w:type="character" w:customStyle="1" w:styleId="CommentSubjectChar">
    <w:name w:val="Comment Subject Char"/>
    <w:basedOn w:val="CommentTextChar"/>
    <w:link w:val="CommentSubject"/>
    <w:uiPriority w:val="99"/>
    <w:semiHidden/>
    <w:rsid w:val="00701201"/>
    <w:rPr>
      <w:b/>
      <w:bCs/>
      <w:sz w:val="20"/>
      <w:szCs w:val="20"/>
    </w:rPr>
  </w:style>
  <w:style w:type="paragraph" w:styleId="NormalWeb">
    <w:name w:val="Normal (Web)"/>
    <w:basedOn w:val="Normal"/>
    <w:uiPriority w:val="99"/>
    <w:unhideWhenUsed/>
    <w:rsid w:val="00C508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C508D1"/>
    <w:rPr>
      <w:color w:val="0000FF"/>
      <w:u w:val="single"/>
    </w:rPr>
  </w:style>
  <w:style w:type="paragraph" w:styleId="ListParagraph">
    <w:name w:val="List Paragraph"/>
    <w:basedOn w:val="Normal"/>
    <w:qFormat/>
    <w:rsid w:val="00C66B52"/>
    <w:pPr>
      <w:ind w:left="720"/>
      <w:contextualSpacing/>
    </w:pPr>
  </w:style>
  <w:style w:type="paragraph" w:styleId="Caption">
    <w:name w:val="caption"/>
    <w:basedOn w:val="Normal"/>
    <w:next w:val="Normal"/>
    <w:qFormat/>
    <w:rsid w:val="00CC05E1"/>
    <w:pPr>
      <w:spacing w:line="240" w:lineRule="auto"/>
    </w:pPr>
    <w:rPr>
      <w:rFonts w:ascii="Times New Roman" w:eastAsia="Times New Roman" w:hAnsi="Times New Roman" w:cs="Times New Roman"/>
      <w:b/>
      <w:bCs/>
      <w:sz w:val="20"/>
      <w:szCs w:val="20"/>
      <w:lang w:val="en-US"/>
    </w:rPr>
  </w:style>
  <w:style w:type="paragraph" w:customStyle="1" w:styleId="Normal1">
    <w:name w:val="Normal1"/>
    <w:rsid w:val="00236C73"/>
  </w:style>
  <w:style w:type="paragraph" w:styleId="Header">
    <w:name w:val="header"/>
    <w:basedOn w:val="Normal"/>
    <w:link w:val="HeaderChar"/>
    <w:uiPriority w:val="99"/>
    <w:unhideWhenUsed/>
    <w:rsid w:val="00F04E3E"/>
    <w:pPr>
      <w:tabs>
        <w:tab w:val="center" w:pos="4320"/>
        <w:tab w:val="right" w:pos="8640"/>
      </w:tabs>
      <w:spacing w:line="240" w:lineRule="auto"/>
    </w:pPr>
  </w:style>
  <w:style w:type="character" w:customStyle="1" w:styleId="HeaderChar">
    <w:name w:val="Header Char"/>
    <w:basedOn w:val="DefaultParagraphFont"/>
    <w:link w:val="Header"/>
    <w:uiPriority w:val="99"/>
    <w:rsid w:val="00F04E3E"/>
  </w:style>
  <w:style w:type="paragraph" w:styleId="Footer">
    <w:name w:val="footer"/>
    <w:basedOn w:val="Normal"/>
    <w:link w:val="FooterChar"/>
    <w:uiPriority w:val="99"/>
    <w:unhideWhenUsed/>
    <w:rsid w:val="007A5F27"/>
    <w:pPr>
      <w:tabs>
        <w:tab w:val="center" w:pos="4680"/>
        <w:tab w:val="right" w:pos="9360"/>
      </w:tabs>
      <w:spacing w:line="240" w:lineRule="auto"/>
    </w:pPr>
  </w:style>
  <w:style w:type="character" w:customStyle="1" w:styleId="FooterChar">
    <w:name w:val="Footer Char"/>
    <w:basedOn w:val="DefaultParagraphFont"/>
    <w:link w:val="Footer"/>
    <w:uiPriority w:val="99"/>
    <w:rsid w:val="007A5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29367">
      <w:bodyDiv w:val="1"/>
      <w:marLeft w:val="0"/>
      <w:marRight w:val="0"/>
      <w:marTop w:val="0"/>
      <w:marBottom w:val="0"/>
      <w:divBdr>
        <w:top w:val="none" w:sz="0" w:space="0" w:color="auto"/>
        <w:left w:val="none" w:sz="0" w:space="0" w:color="auto"/>
        <w:bottom w:val="none" w:sz="0" w:space="0" w:color="auto"/>
        <w:right w:val="none" w:sz="0" w:space="0" w:color="auto"/>
      </w:divBdr>
    </w:div>
    <w:div w:id="156768177">
      <w:bodyDiv w:val="1"/>
      <w:marLeft w:val="0"/>
      <w:marRight w:val="0"/>
      <w:marTop w:val="0"/>
      <w:marBottom w:val="0"/>
      <w:divBdr>
        <w:top w:val="none" w:sz="0" w:space="0" w:color="auto"/>
        <w:left w:val="none" w:sz="0" w:space="0" w:color="auto"/>
        <w:bottom w:val="none" w:sz="0" w:space="0" w:color="auto"/>
        <w:right w:val="none" w:sz="0" w:space="0" w:color="auto"/>
      </w:divBdr>
      <w:divsChild>
        <w:div w:id="965311186">
          <w:marLeft w:val="0"/>
          <w:marRight w:val="0"/>
          <w:marTop w:val="0"/>
          <w:marBottom w:val="600"/>
          <w:divBdr>
            <w:top w:val="none" w:sz="0" w:space="0" w:color="auto"/>
            <w:left w:val="none" w:sz="0" w:space="0" w:color="auto"/>
            <w:bottom w:val="none" w:sz="0" w:space="0" w:color="auto"/>
            <w:right w:val="none" w:sz="0" w:space="0" w:color="auto"/>
          </w:divBdr>
        </w:div>
      </w:divsChild>
    </w:div>
    <w:div w:id="198668301">
      <w:bodyDiv w:val="1"/>
      <w:marLeft w:val="0"/>
      <w:marRight w:val="0"/>
      <w:marTop w:val="0"/>
      <w:marBottom w:val="0"/>
      <w:divBdr>
        <w:top w:val="none" w:sz="0" w:space="0" w:color="auto"/>
        <w:left w:val="none" w:sz="0" w:space="0" w:color="auto"/>
        <w:bottom w:val="none" w:sz="0" w:space="0" w:color="auto"/>
        <w:right w:val="none" w:sz="0" w:space="0" w:color="auto"/>
      </w:divBdr>
    </w:div>
    <w:div w:id="241066922">
      <w:bodyDiv w:val="1"/>
      <w:marLeft w:val="0"/>
      <w:marRight w:val="0"/>
      <w:marTop w:val="0"/>
      <w:marBottom w:val="0"/>
      <w:divBdr>
        <w:top w:val="none" w:sz="0" w:space="0" w:color="auto"/>
        <w:left w:val="none" w:sz="0" w:space="0" w:color="auto"/>
        <w:bottom w:val="none" w:sz="0" w:space="0" w:color="auto"/>
        <w:right w:val="none" w:sz="0" w:space="0" w:color="auto"/>
      </w:divBdr>
    </w:div>
    <w:div w:id="303588393">
      <w:bodyDiv w:val="1"/>
      <w:marLeft w:val="0"/>
      <w:marRight w:val="0"/>
      <w:marTop w:val="0"/>
      <w:marBottom w:val="0"/>
      <w:divBdr>
        <w:top w:val="none" w:sz="0" w:space="0" w:color="auto"/>
        <w:left w:val="none" w:sz="0" w:space="0" w:color="auto"/>
        <w:bottom w:val="none" w:sz="0" w:space="0" w:color="auto"/>
        <w:right w:val="none" w:sz="0" w:space="0" w:color="auto"/>
      </w:divBdr>
    </w:div>
    <w:div w:id="491145396">
      <w:bodyDiv w:val="1"/>
      <w:marLeft w:val="0"/>
      <w:marRight w:val="0"/>
      <w:marTop w:val="0"/>
      <w:marBottom w:val="0"/>
      <w:divBdr>
        <w:top w:val="none" w:sz="0" w:space="0" w:color="auto"/>
        <w:left w:val="none" w:sz="0" w:space="0" w:color="auto"/>
        <w:bottom w:val="none" w:sz="0" w:space="0" w:color="auto"/>
        <w:right w:val="none" w:sz="0" w:space="0" w:color="auto"/>
      </w:divBdr>
    </w:div>
    <w:div w:id="665328823">
      <w:bodyDiv w:val="1"/>
      <w:marLeft w:val="0"/>
      <w:marRight w:val="0"/>
      <w:marTop w:val="0"/>
      <w:marBottom w:val="0"/>
      <w:divBdr>
        <w:top w:val="none" w:sz="0" w:space="0" w:color="auto"/>
        <w:left w:val="none" w:sz="0" w:space="0" w:color="auto"/>
        <w:bottom w:val="none" w:sz="0" w:space="0" w:color="auto"/>
        <w:right w:val="none" w:sz="0" w:space="0" w:color="auto"/>
      </w:divBdr>
    </w:div>
    <w:div w:id="1357465471">
      <w:bodyDiv w:val="1"/>
      <w:marLeft w:val="0"/>
      <w:marRight w:val="0"/>
      <w:marTop w:val="0"/>
      <w:marBottom w:val="0"/>
      <w:divBdr>
        <w:top w:val="none" w:sz="0" w:space="0" w:color="auto"/>
        <w:left w:val="none" w:sz="0" w:space="0" w:color="auto"/>
        <w:bottom w:val="none" w:sz="0" w:space="0" w:color="auto"/>
        <w:right w:val="none" w:sz="0" w:space="0" w:color="auto"/>
      </w:divBdr>
    </w:div>
    <w:div w:id="1523012385">
      <w:bodyDiv w:val="1"/>
      <w:marLeft w:val="0"/>
      <w:marRight w:val="0"/>
      <w:marTop w:val="0"/>
      <w:marBottom w:val="0"/>
      <w:divBdr>
        <w:top w:val="none" w:sz="0" w:space="0" w:color="auto"/>
        <w:left w:val="none" w:sz="0" w:space="0" w:color="auto"/>
        <w:bottom w:val="none" w:sz="0" w:space="0" w:color="auto"/>
        <w:right w:val="none" w:sz="0" w:space="0" w:color="auto"/>
      </w:divBdr>
    </w:div>
    <w:div w:id="1903104212">
      <w:bodyDiv w:val="1"/>
      <w:marLeft w:val="0"/>
      <w:marRight w:val="0"/>
      <w:marTop w:val="0"/>
      <w:marBottom w:val="0"/>
      <w:divBdr>
        <w:top w:val="none" w:sz="0" w:space="0" w:color="auto"/>
        <w:left w:val="none" w:sz="0" w:space="0" w:color="auto"/>
        <w:bottom w:val="none" w:sz="0" w:space="0" w:color="auto"/>
        <w:right w:val="none" w:sz="0" w:space="0" w:color="auto"/>
      </w:divBdr>
    </w:div>
    <w:div w:id="1923299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00579670500104X" TargetMode="External"/><Relationship Id="rId13" Type="http://schemas.openxmlformats.org/officeDocument/2006/relationships/hyperlink" Target="https://nces.ed.gov/fastfacts/display.asp?id=80" TargetMode="External"/><Relationship Id="rId3" Type="http://schemas.openxmlformats.org/officeDocument/2006/relationships/settings" Target="settings.xml"/><Relationship Id="rId7" Type="http://schemas.openxmlformats.org/officeDocument/2006/relationships/hyperlink" Target="https://www.tenpercent.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ciencedirect.com/science/article/pii/S000579670500104X" TargetMode="External"/><Relationship Id="rId4" Type="http://schemas.openxmlformats.org/officeDocument/2006/relationships/webSettings" Target="webSettings.xml"/><Relationship Id="rId9" Type="http://schemas.openxmlformats.org/officeDocument/2006/relationships/hyperlink" Target="http://www.sciencedirect.com/science/article/pii/S000579670500104X"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8098</Words>
  <Characters>46164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54154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Acabchuk, Rebecca</dc:creator>
  <cp:lastModifiedBy>Acabchuk, Rebecca</cp:lastModifiedBy>
  <cp:revision>2</cp:revision>
  <dcterms:created xsi:type="dcterms:W3CDTF">2020-09-03T13:41:00Z</dcterms:created>
  <dcterms:modified xsi:type="dcterms:W3CDTF">2020-09-03T13:41:00Z</dcterms:modified>
</cp:coreProperties>
</file>